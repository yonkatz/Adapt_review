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225B8" w14:textId="77777777" w:rsidR="000E4BE1" w:rsidRPr="00762C75" w:rsidRDefault="000E4BE1">
      <w:pPr>
        <w:spacing w:line="360" w:lineRule="auto"/>
        <w:rPr>
          <w:rFonts w:asciiTheme="minorBidi" w:hAnsiTheme="minorBidi"/>
          <w:sz w:val="24"/>
          <w:szCs w:val="24"/>
          <w:rtl/>
        </w:rPr>
        <w:pPrChange w:id="0" w:author="yon" w:date="2016-06-14T14:47:00Z">
          <w:pPr>
            <w:spacing w:line="480" w:lineRule="auto"/>
          </w:pPr>
        </w:pPrChange>
      </w:pPr>
    </w:p>
    <w:p w14:paraId="5E2DCDB9" w14:textId="77777777" w:rsidR="009C3B3A" w:rsidRPr="000E44DA" w:rsidRDefault="009C3B3A" w:rsidP="00FB2752">
      <w:pPr>
        <w:pStyle w:val="Heading1"/>
        <w:spacing w:line="360" w:lineRule="auto"/>
        <w:rPr>
          <w:rFonts w:asciiTheme="minorBidi" w:hAnsiTheme="minorBidi"/>
          <w:sz w:val="24"/>
          <w:szCs w:val="24"/>
        </w:rPr>
      </w:pPr>
      <w:r w:rsidRPr="000E44DA">
        <w:rPr>
          <w:rFonts w:asciiTheme="minorBidi" w:hAnsiTheme="minorBidi"/>
          <w:sz w:val="24"/>
          <w:szCs w:val="24"/>
        </w:rPr>
        <w:t xml:space="preserve">Introduction </w:t>
      </w:r>
    </w:p>
    <w:p w14:paraId="1E3A0FCB" w14:textId="77777777" w:rsidR="009C3B3A" w:rsidRPr="00762C75" w:rsidRDefault="009C3B3A" w:rsidP="00FB2752">
      <w:pPr>
        <w:spacing w:line="360" w:lineRule="auto"/>
        <w:rPr>
          <w:rFonts w:asciiTheme="minorBidi" w:hAnsiTheme="minorBidi"/>
          <w:sz w:val="24"/>
          <w:szCs w:val="24"/>
        </w:rPr>
      </w:pPr>
    </w:p>
    <w:p w14:paraId="698481F8" w14:textId="6681CFD4" w:rsidR="00051749" w:rsidRPr="00762C75" w:rsidRDefault="000E4BE1" w:rsidP="00FB2752">
      <w:pPr>
        <w:spacing w:line="360" w:lineRule="auto"/>
        <w:rPr>
          <w:rFonts w:asciiTheme="minorBidi" w:hAnsiTheme="minorBidi"/>
          <w:sz w:val="24"/>
          <w:szCs w:val="24"/>
        </w:rPr>
      </w:pPr>
      <w:r w:rsidRPr="00762C75">
        <w:rPr>
          <w:rFonts w:asciiTheme="minorBidi" w:hAnsiTheme="minorBidi"/>
          <w:sz w:val="24"/>
          <w:szCs w:val="24"/>
        </w:rPr>
        <w:t xml:space="preserve">Our </w:t>
      </w:r>
      <w:r w:rsidR="00BA1F9A" w:rsidRPr="00762C75">
        <w:rPr>
          <w:rFonts w:asciiTheme="minorBidi" w:hAnsiTheme="minorBidi"/>
          <w:sz w:val="24"/>
          <w:szCs w:val="24"/>
        </w:rPr>
        <w:t>recent sensations affect</w:t>
      </w:r>
      <w:r w:rsidR="00712C05" w:rsidRPr="00762C75">
        <w:rPr>
          <w:rFonts w:asciiTheme="minorBidi" w:hAnsiTheme="minorBidi"/>
          <w:sz w:val="24"/>
          <w:szCs w:val="24"/>
        </w:rPr>
        <w:t xml:space="preserve"> current perception of the </w:t>
      </w:r>
      <w:r w:rsidRPr="00762C75">
        <w:rPr>
          <w:rFonts w:asciiTheme="minorBidi" w:hAnsiTheme="minorBidi"/>
          <w:sz w:val="24"/>
          <w:szCs w:val="24"/>
        </w:rPr>
        <w:t>e</w:t>
      </w:r>
      <w:r w:rsidR="00712C05" w:rsidRPr="00762C75">
        <w:rPr>
          <w:rFonts w:asciiTheme="minorBidi" w:hAnsiTheme="minorBidi"/>
          <w:sz w:val="24"/>
          <w:szCs w:val="24"/>
        </w:rPr>
        <w:t>nvironment</w:t>
      </w:r>
      <w:r w:rsidR="00165DBB" w:rsidRPr="00762C75">
        <w:rPr>
          <w:rFonts w:asciiTheme="minorBidi" w:hAnsiTheme="minorBidi"/>
          <w:sz w:val="24"/>
          <w:szCs w:val="24"/>
        </w:rPr>
        <w:t>.</w:t>
      </w:r>
      <w:r w:rsidR="00712C05" w:rsidRPr="00762C75">
        <w:rPr>
          <w:rFonts w:asciiTheme="minorBidi" w:hAnsiTheme="minorBidi"/>
          <w:sz w:val="24"/>
          <w:szCs w:val="24"/>
        </w:rPr>
        <w:t xml:space="preserve"> The neural correlate</w:t>
      </w:r>
      <w:r w:rsidR="00165DBB" w:rsidRPr="00762C75">
        <w:rPr>
          <w:rFonts w:asciiTheme="minorBidi" w:hAnsiTheme="minorBidi"/>
          <w:sz w:val="24"/>
          <w:szCs w:val="24"/>
        </w:rPr>
        <w:t>s</w:t>
      </w:r>
      <w:r w:rsidR="00712C05" w:rsidRPr="00762C75">
        <w:rPr>
          <w:rFonts w:asciiTheme="minorBidi" w:hAnsiTheme="minorBidi"/>
          <w:sz w:val="24"/>
          <w:szCs w:val="24"/>
        </w:rPr>
        <w:t xml:space="preserve"> of this process are loosely termed adaptation.</w:t>
      </w:r>
      <w:r w:rsidR="00165DBB" w:rsidRPr="00762C75">
        <w:rPr>
          <w:rFonts w:asciiTheme="minorBidi" w:hAnsiTheme="minorBidi"/>
          <w:sz w:val="24"/>
          <w:szCs w:val="24"/>
        </w:rPr>
        <w:t xml:space="preserve"> </w:t>
      </w:r>
      <w:r w:rsidR="00712C05" w:rsidRPr="00762C75">
        <w:rPr>
          <w:rFonts w:asciiTheme="minorBidi" w:hAnsiTheme="minorBidi"/>
          <w:sz w:val="24"/>
          <w:szCs w:val="24"/>
        </w:rPr>
        <w:t>The ubiquity of adaptation suggests that it has considerable advantages, possibly serving similar functions across different sensory modalities. Sensory adaptation</w:t>
      </w:r>
      <w:r w:rsidR="00C65B29" w:rsidRPr="00762C75">
        <w:rPr>
          <w:rFonts w:asciiTheme="minorBidi" w:hAnsiTheme="minorBidi"/>
          <w:sz w:val="24"/>
          <w:szCs w:val="24"/>
        </w:rPr>
        <w:t xml:space="preserve"> </w:t>
      </w:r>
      <w:r w:rsidR="00E633EB" w:rsidRPr="00762C75">
        <w:rPr>
          <w:rFonts w:asciiTheme="minorBidi" w:hAnsiTheme="minorBidi"/>
          <w:sz w:val="24"/>
          <w:szCs w:val="24"/>
        </w:rPr>
        <w:t>found</w:t>
      </w:r>
      <w:r w:rsidR="00FA0C53" w:rsidRPr="00762C75">
        <w:rPr>
          <w:rFonts w:asciiTheme="minorBidi" w:hAnsiTheme="minorBidi"/>
          <w:sz w:val="24"/>
          <w:szCs w:val="24"/>
        </w:rPr>
        <w:t>s</w:t>
      </w:r>
      <w:r w:rsidR="00E633EB" w:rsidRPr="00762C75">
        <w:rPr>
          <w:rFonts w:asciiTheme="minorBidi" w:hAnsiTheme="minorBidi"/>
          <w:sz w:val="24"/>
          <w:szCs w:val="24"/>
        </w:rPr>
        <w:t xml:space="preserve"> at all level</w:t>
      </w:r>
      <w:r w:rsidR="00712C05" w:rsidRPr="00762C75">
        <w:rPr>
          <w:rFonts w:asciiTheme="minorBidi" w:hAnsiTheme="minorBidi"/>
          <w:sz w:val="24"/>
          <w:szCs w:val="24"/>
        </w:rPr>
        <w:t>s</w:t>
      </w:r>
      <w:r w:rsidR="00E633EB" w:rsidRPr="00762C75">
        <w:rPr>
          <w:rFonts w:asciiTheme="minorBidi" w:hAnsiTheme="minorBidi"/>
          <w:sz w:val="24"/>
          <w:szCs w:val="24"/>
        </w:rPr>
        <w:t xml:space="preserve"> of </w:t>
      </w:r>
      <w:r w:rsidR="00FA0C53" w:rsidRPr="00762C75">
        <w:rPr>
          <w:rFonts w:asciiTheme="minorBidi" w:hAnsiTheme="minorBidi"/>
          <w:sz w:val="24"/>
          <w:szCs w:val="24"/>
        </w:rPr>
        <w:t xml:space="preserve">sensory systems </w:t>
      </w:r>
      <w:r w:rsidR="00E633EB" w:rsidRPr="00762C75">
        <w:rPr>
          <w:rFonts w:asciiTheme="minorBidi" w:hAnsiTheme="minorBidi"/>
          <w:sz w:val="24"/>
          <w:szCs w:val="24"/>
        </w:rPr>
        <w:t xml:space="preserve">processing, from the receptors to the highest </w:t>
      </w:r>
      <w:r w:rsidR="009872F0" w:rsidRPr="00762C75">
        <w:rPr>
          <w:rFonts w:asciiTheme="minorBidi" w:hAnsiTheme="minorBidi"/>
          <w:sz w:val="24"/>
          <w:szCs w:val="24"/>
        </w:rPr>
        <w:t xml:space="preserve">stages </w:t>
      </w:r>
      <w:r w:rsidR="00E633EB" w:rsidRPr="00762C75">
        <w:rPr>
          <w:rFonts w:asciiTheme="minorBidi" w:hAnsiTheme="minorBidi"/>
          <w:sz w:val="24"/>
          <w:szCs w:val="24"/>
        </w:rPr>
        <w:t xml:space="preserve">of processing. </w:t>
      </w:r>
      <w:r w:rsidR="00D600B5" w:rsidRPr="00762C75">
        <w:rPr>
          <w:rFonts w:asciiTheme="minorBidi" w:hAnsiTheme="minorBidi"/>
          <w:sz w:val="24"/>
          <w:szCs w:val="24"/>
        </w:rPr>
        <w:t>Adaptation enhances information transfer</w:t>
      </w:r>
      <w:ins w:id="1" w:author="yon" w:date="2016-07-07T15:34:00Z">
        <w:r w:rsidR="00355B67">
          <w:rPr>
            <w:rFonts w:asciiTheme="minorBidi" w:hAnsiTheme="minorBidi"/>
            <w:sz w:val="24"/>
            <w:szCs w:val="24"/>
          </w:rPr>
          <w:t xml:space="preserve"> </w:t>
        </w:r>
      </w:ins>
      <w:r w:rsidR="00165DBB" w:rsidRPr="000E44DA">
        <w:rPr>
          <w:rFonts w:asciiTheme="minorBidi" w:hAnsiTheme="minorBidi"/>
          <w:sz w:val="24"/>
          <w:szCs w:val="24"/>
        </w:rPr>
        <w:fldChar w:fldCharType="begin"/>
      </w:r>
      <w:r w:rsidR="00165DBB" w:rsidRPr="00762C75">
        <w:rPr>
          <w:rFonts w:asciiTheme="minorBidi" w:hAnsiTheme="minorBidi"/>
          <w:sz w:val="24"/>
          <w:szCs w:val="24"/>
        </w:rPr>
        <w:instrText xml:space="preserve"> ADDIN ZOTERO_ITEM CSL_CITATION {"citationID":"1fvkns362b","properties":{"formattedCitation":"(Barlow, 1961)","plainCitation":"(Barlow, 1961)"},"citationItems":[{"id":1424,"uris":["http://zotero.org/groups/344142/items/ZFRXMPZU"],"uri":["http://zotero.org/groups/344142/items/ZFRXMPZU"],"itemData":{"id":1424,"type":"chapter","title":"Possible Principles Underlying the Transformations of Sensory Messages","container-title":"Sensory Communication","publisher":"The MIT Press","page":"216-234","source":"CrossRef","URL":"http://mitpress.universitypressscholarship.com/view/10.7551/mitpress/9780262518420.001.0001/upso-9780262518420-chapter-13","ISBN":"978-0-262-51842-0","editor":[{"family":"Rosenblith","given":"Walter A."}],"author":[{"family":"Barlow","given":"H. B."}],"issued":{"date-parts":[["1961",9,28]]},"accessed":{"date-parts":[["2014",12,28]]}}}],"schema":"https://github.com/citation-style-language/schema/raw/master/csl-citation.json"} </w:instrText>
      </w:r>
      <w:r w:rsidR="00165DBB" w:rsidRPr="000E44DA">
        <w:rPr>
          <w:rFonts w:asciiTheme="minorBidi" w:hAnsiTheme="minorBidi"/>
          <w:sz w:val="24"/>
          <w:szCs w:val="24"/>
        </w:rPr>
        <w:fldChar w:fldCharType="separate"/>
      </w:r>
      <w:r w:rsidR="00165DBB" w:rsidRPr="00774C98">
        <w:rPr>
          <w:rFonts w:ascii="Arial" w:hAnsi="Arial" w:cs="Arial"/>
          <w:sz w:val="24"/>
          <w:szCs w:val="24"/>
        </w:rPr>
        <w:t>(Barlow, 1961)</w:t>
      </w:r>
      <w:r w:rsidR="00165DBB" w:rsidRPr="000E44DA">
        <w:rPr>
          <w:rFonts w:asciiTheme="minorBidi" w:hAnsiTheme="minorBidi"/>
          <w:sz w:val="24"/>
          <w:szCs w:val="24"/>
        </w:rPr>
        <w:fldChar w:fldCharType="end"/>
      </w:r>
      <w:r w:rsidR="00D600B5" w:rsidRPr="00762C75">
        <w:rPr>
          <w:rFonts w:asciiTheme="minorBidi" w:hAnsiTheme="minorBidi"/>
          <w:sz w:val="24"/>
          <w:szCs w:val="24"/>
        </w:rPr>
        <w:t xml:space="preserve"> by emphasizing changes in intensity rather than absolute values</w:t>
      </w:r>
      <w:r w:rsidR="00F96C37" w:rsidRPr="00762C75">
        <w:rPr>
          <w:rFonts w:asciiTheme="minorBidi" w:hAnsiTheme="minorBidi"/>
          <w:sz w:val="24"/>
          <w:szCs w:val="24"/>
        </w:rPr>
        <w:t xml:space="preserve"> and by adjustment of neuronal gain response, </w:t>
      </w:r>
      <w:r w:rsidR="00546CD6" w:rsidRPr="00762C75">
        <w:rPr>
          <w:rFonts w:asciiTheme="minorBidi" w:hAnsiTheme="minorBidi"/>
          <w:sz w:val="24"/>
          <w:szCs w:val="24"/>
        </w:rPr>
        <w:t>increasing it when background inputs are weak and reduce</w:t>
      </w:r>
      <w:r w:rsidR="00F022A6" w:rsidRPr="00762C75">
        <w:rPr>
          <w:rFonts w:asciiTheme="minorBidi" w:hAnsiTheme="minorBidi"/>
          <w:sz w:val="24"/>
          <w:szCs w:val="24"/>
        </w:rPr>
        <w:t xml:space="preserve"> it</w:t>
      </w:r>
      <w:r w:rsidR="00546CD6" w:rsidRPr="00762C75">
        <w:rPr>
          <w:rFonts w:asciiTheme="minorBidi" w:hAnsiTheme="minorBidi"/>
          <w:sz w:val="24"/>
          <w:szCs w:val="24"/>
        </w:rPr>
        <w:t xml:space="preserve"> at high intensity of sensory inputs.</w:t>
      </w:r>
      <w:r w:rsidR="00D600B5" w:rsidRPr="00762C75">
        <w:rPr>
          <w:rFonts w:asciiTheme="minorBidi" w:hAnsiTheme="minorBidi"/>
          <w:sz w:val="24"/>
          <w:szCs w:val="24"/>
        </w:rPr>
        <w:t xml:space="preserve"> </w:t>
      </w:r>
      <w:r w:rsidR="00546CD6" w:rsidRPr="00762C75">
        <w:rPr>
          <w:rFonts w:asciiTheme="minorBidi" w:hAnsiTheme="minorBidi"/>
          <w:sz w:val="24"/>
          <w:szCs w:val="24"/>
        </w:rPr>
        <w:t xml:space="preserve"> </w:t>
      </w:r>
    </w:p>
    <w:p w14:paraId="1B7B08F2" w14:textId="4A48E9A3" w:rsidR="00921F9A" w:rsidRPr="00774C98" w:rsidRDefault="00327E0A" w:rsidP="00774C98">
      <w:pPr>
        <w:spacing w:line="360" w:lineRule="auto"/>
        <w:rPr>
          <w:rFonts w:asciiTheme="minorBidi" w:hAnsiTheme="minorBidi"/>
          <w:sz w:val="24"/>
          <w:szCs w:val="24"/>
          <w:lang w:val="de-DE"/>
        </w:rPr>
      </w:pPr>
      <w:r w:rsidRPr="00762C75">
        <w:rPr>
          <w:rFonts w:asciiTheme="minorBidi" w:hAnsiTheme="minorBidi"/>
          <w:sz w:val="24"/>
          <w:szCs w:val="24"/>
        </w:rPr>
        <w:t>A</w:t>
      </w:r>
      <w:r w:rsidR="00AF71B4" w:rsidRPr="00762C75">
        <w:rPr>
          <w:rFonts w:asciiTheme="minorBidi" w:hAnsiTheme="minorBidi"/>
          <w:sz w:val="24"/>
          <w:szCs w:val="24"/>
        </w:rPr>
        <w:t xml:space="preserve">daptation </w:t>
      </w:r>
      <w:r w:rsidRPr="00762C75">
        <w:rPr>
          <w:rFonts w:asciiTheme="minorBidi" w:hAnsiTheme="minorBidi"/>
          <w:sz w:val="24"/>
          <w:szCs w:val="24"/>
        </w:rPr>
        <w:t xml:space="preserve">in the vibrissa system </w:t>
      </w:r>
      <w:r w:rsidR="00051749" w:rsidRPr="00762C75">
        <w:rPr>
          <w:rFonts w:asciiTheme="minorBidi" w:hAnsiTheme="minorBidi"/>
          <w:sz w:val="24"/>
          <w:szCs w:val="24"/>
        </w:rPr>
        <w:t xml:space="preserve">of rodents has been studied for many years, revealing </w:t>
      </w:r>
      <w:r w:rsidR="00F8129D" w:rsidRPr="00762C75">
        <w:rPr>
          <w:rFonts w:asciiTheme="minorBidi" w:hAnsiTheme="minorBidi"/>
          <w:sz w:val="24"/>
          <w:szCs w:val="24"/>
        </w:rPr>
        <w:t>its</w:t>
      </w:r>
      <w:r w:rsidR="00051749" w:rsidRPr="00762C75">
        <w:rPr>
          <w:rFonts w:asciiTheme="minorBidi" w:hAnsiTheme="minorBidi"/>
          <w:sz w:val="24"/>
          <w:szCs w:val="24"/>
        </w:rPr>
        <w:t xml:space="preserve"> prominent effect</w:t>
      </w:r>
      <w:r w:rsidR="00F8129D" w:rsidRPr="00762C75">
        <w:rPr>
          <w:rFonts w:asciiTheme="minorBidi" w:hAnsiTheme="minorBidi"/>
          <w:sz w:val="24"/>
          <w:szCs w:val="24"/>
        </w:rPr>
        <w:t>s</w:t>
      </w:r>
      <w:r w:rsidR="00051749" w:rsidRPr="00762C75">
        <w:rPr>
          <w:rFonts w:asciiTheme="minorBidi" w:hAnsiTheme="minorBidi"/>
          <w:sz w:val="24"/>
          <w:szCs w:val="24"/>
        </w:rPr>
        <w:t xml:space="preserve"> on neuronal response at different stages of sensory processing. Rodents are nocturnal</w:t>
      </w:r>
      <w:r w:rsidR="00F8129D" w:rsidRPr="00762C75">
        <w:rPr>
          <w:rFonts w:asciiTheme="minorBidi" w:hAnsiTheme="minorBidi"/>
          <w:sz w:val="24"/>
          <w:szCs w:val="24"/>
        </w:rPr>
        <w:t xml:space="preserve"> animals and often live in burrows and </w:t>
      </w:r>
      <w:r w:rsidR="00FA0C53" w:rsidRPr="00762C75">
        <w:rPr>
          <w:rFonts w:asciiTheme="minorBidi" w:hAnsiTheme="minorBidi"/>
          <w:sz w:val="24"/>
          <w:szCs w:val="24"/>
        </w:rPr>
        <w:t xml:space="preserve">other </w:t>
      </w:r>
      <w:r w:rsidR="00F8129D" w:rsidRPr="00762C75">
        <w:rPr>
          <w:rFonts w:asciiTheme="minorBidi" w:hAnsiTheme="minorBidi"/>
          <w:sz w:val="24"/>
          <w:szCs w:val="24"/>
        </w:rPr>
        <w:t>habitats</w:t>
      </w:r>
      <w:r w:rsidR="00A86A05" w:rsidRPr="00762C75">
        <w:rPr>
          <w:rFonts w:asciiTheme="minorBidi" w:hAnsiTheme="minorBidi"/>
          <w:sz w:val="24"/>
          <w:szCs w:val="24"/>
        </w:rPr>
        <w:t xml:space="preserve"> </w:t>
      </w:r>
      <w:r w:rsidR="00FA0C53" w:rsidRPr="00762C75">
        <w:rPr>
          <w:rFonts w:asciiTheme="minorBidi" w:hAnsiTheme="minorBidi"/>
          <w:sz w:val="24"/>
          <w:szCs w:val="24"/>
        </w:rPr>
        <w:t xml:space="preserve">of </w:t>
      </w:r>
      <w:r w:rsidR="00A86A05" w:rsidRPr="00762C75">
        <w:rPr>
          <w:rFonts w:asciiTheme="minorBidi" w:hAnsiTheme="minorBidi"/>
          <w:sz w:val="24"/>
          <w:szCs w:val="24"/>
        </w:rPr>
        <w:t xml:space="preserve">complete darkness where the only modality that enables them to gather </w:t>
      </w:r>
      <w:r w:rsidR="00FA0C53" w:rsidRPr="00774C98">
        <w:rPr>
          <w:rFonts w:asciiTheme="minorBidi" w:hAnsiTheme="minorBidi"/>
          <w:i/>
          <w:iCs/>
          <w:sz w:val="24"/>
          <w:szCs w:val="24"/>
        </w:rPr>
        <w:t>instantaneous</w:t>
      </w:r>
      <w:r w:rsidR="00FA0C53" w:rsidRPr="00762C75">
        <w:rPr>
          <w:rFonts w:asciiTheme="minorBidi" w:hAnsiTheme="minorBidi"/>
          <w:sz w:val="24"/>
          <w:szCs w:val="24"/>
        </w:rPr>
        <w:t xml:space="preserve"> </w:t>
      </w:r>
      <w:r w:rsidR="00A86A05" w:rsidRPr="00762C75">
        <w:rPr>
          <w:rFonts w:asciiTheme="minorBidi" w:hAnsiTheme="minorBidi"/>
          <w:sz w:val="24"/>
          <w:szCs w:val="24"/>
        </w:rPr>
        <w:t>information on the</w:t>
      </w:r>
      <w:r w:rsidR="00FA0C53" w:rsidRPr="00762C75">
        <w:rPr>
          <w:rFonts w:asciiTheme="minorBidi" w:hAnsiTheme="minorBidi"/>
          <w:sz w:val="24"/>
          <w:szCs w:val="24"/>
        </w:rPr>
        <w:t xml:space="preserve"> physical structure of their </w:t>
      </w:r>
      <w:proofErr w:type="gramStart"/>
      <w:r w:rsidR="00A86A05" w:rsidRPr="00762C75">
        <w:rPr>
          <w:rFonts w:asciiTheme="minorBidi" w:hAnsiTheme="minorBidi"/>
          <w:sz w:val="24"/>
          <w:szCs w:val="24"/>
        </w:rPr>
        <w:t>environment</w:t>
      </w:r>
      <w:proofErr w:type="gramEnd"/>
      <w:r w:rsidR="00A86A05" w:rsidRPr="00762C75">
        <w:rPr>
          <w:rFonts w:asciiTheme="minorBidi" w:hAnsiTheme="minorBidi"/>
          <w:sz w:val="24"/>
          <w:szCs w:val="24"/>
        </w:rPr>
        <w:t xml:space="preserve"> is the </w:t>
      </w:r>
      <w:r w:rsidR="00DD38B9" w:rsidRPr="00762C75">
        <w:rPr>
          <w:rFonts w:asciiTheme="minorBidi" w:hAnsiTheme="minorBidi"/>
          <w:sz w:val="24"/>
          <w:szCs w:val="24"/>
        </w:rPr>
        <w:t xml:space="preserve">somatosensory </w:t>
      </w:r>
      <w:r w:rsidR="00A86A05" w:rsidRPr="00762C75">
        <w:rPr>
          <w:rFonts w:asciiTheme="minorBidi" w:hAnsiTheme="minorBidi"/>
          <w:sz w:val="24"/>
          <w:szCs w:val="24"/>
        </w:rPr>
        <w:t>system and in particular the vibrissa system</w:t>
      </w:r>
      <w:r w:rsidR="006526F1" w:rsidRPr="00762C75">
        <w:rPr>
          <w:rFonts w:asciiTheme="minorBidi" w:hAnsiTheme="minorBidi"/>
          <w:sz w:val="24"/>
          <w:szCs w:val="24"/>
        </w:rPr>
        <w:t xml:space="preserve">. To do so rodents </w:t>
      </w:r>
      <w:r w:rsidR="001A6013" w:rsidRPr="00762C75">
        <w:rPr>
          <w:rFonts w:asciiTheme="minorBidi" w:hAnsiTheme="minorBidi"/>
          <w:sz w:val="24"/>
          <w:szCs w:val="24"/>
        </w:rPr>
        <w:t>sweep their whiskers back and forth against objects at narrow range of frequencies, between 5 to 25 H</w:t>
      </w:r>
      <w:r w:rsidR="002E6967" w:rsidRPr="00762C75">
        <w:rPr>
          <w:rFonts w:asciiTheme="minorBidi" w:hAnsiTheme="minorBidi"/>
          <w:sz w:val="24"/>
          <w:szCs w:val="24"/>
        </w:rPr>
        <w:t>z in short bouts of up to a few seconds each time</w:t>
      </w:r>
      <w:r w:rsidR="00DD38B9" w:rsidRPr="00762C75">
        <w:rPr>
          <w:rFonts w:asciiTheme="minorBidi" w:hAnsiTheme="minorBidi"/>
          <w:sz w:val="24"/>
          <w:szCs w:val="24"/>
        </w:rPr>
        <w:t xml:space="preserve"> </w:t>
      </w:r>
      <w:r w:rsidR="00165DBB" w:rsidRPr="000E44DA">
        <w:rPr>
          <w:rFonts w:asciiTheme="minorBidi" w:hAnsiTheme="minorBidi"/>
          <w:sz w:val="24"/>
          <w:szCs w:val="24"/>
        </w:rPr>
        <w:fldChar w:fldCharType="begin"/>
      </w:r>
      <w:r w:rsidR="00165DBB" w:rsidRPr="00762C75">
        <w:rPr>
          <w:rFonts w:asciiTheme="minorBidi" w:hAnsiTheme="minorBidi"/>
          <w:sz w:val="24"/>
          <w:szCs w:val="24"/>
        </w:rPr>
        <w:instrText xml:space="preserve"> ADDIN ZOTERO_ITEM CSL_CITATION {"citationID":"15q46n518r","properties":{"formattedCitation":"(Berg and Kleinfeld, 2003)","plainCitation":"(Berg and Kleinfeld, 2003)"},"citationItems":[{"id":1478,"uris":["http://zotero.org/groups/344142/items/A34WDSZI"],"uri":["http://zotero.org/groups/344142/items/A34WDSZI"],"itemData":{"id":1478,"type":"article-journal","title":"Rhythmic whisking by rat: retraction as well as protraction of the vibrissae is under active muscular control","container-title":"Journal of Neurophysiology","page":"104-117","volume":"89","issue":"1","source":"NCBI PubMed","abstract":"The rhythmic motor activity of the vibrissae that rodents use for the tactile localization of objects provides a model system for understanding patterned motor activity in mammals. The muscles that drive this whisking are only partially fixed relative to bony attachments and thus shift their position along with the movement. As a means to characterize the pattern of muscular dynamics during different patterns of whisking, we recorded electromyogram (EMG) activity from the muscles that propel individual follicles, as well as EMG activity from a muscle group that moves the mystacial pad. The dominant pattern of whisking in our behavioral paradigm, referred to as exploratory whisking, consisted of large amplitude sweeps in the frequency range of 5-15 Hz. The frequency remained remarkably constant within a bout of whisking but changed values between bouts. The extrinsic musculature, which shifts the surface of the pad backwards, was found to be activated in approximate antiphase to that of the intrinsic muscles, which rotate individual vibrissae forward. Thus retraction of the vibrissae was driven by a backward shift i</w:instrText>
      </w:r>
      <w:r w:rsidR="00165DBB" w:rsidRPr="005A5DA5">
        <w:rPr>
          <w:rFonts w:asciiTheme="minorBidi" w:hAnsiTheme="minorBidi"/>
          <w:sz w:val="24"/>
          <w:szCs w:val="24"/>
          <w:lang w:val="de-DE"/>
        </w:rPr>
        <w:instrText>n the attachment point of the follicles to the mystacial pad. In a less frequent pattern of whisking, referred to as foveal whisking, the vibrissae are thrust forward and palpate objects with low-amplitude movements that are in the higher frequency range of 15-25 Hz. Protraction of the vibrissae remains driven by the intrinsic muscles, while retraction in this pattern is largely passive. Interestingly, a mechanical argument suggests that activation of the extrinsic muscles during foveal whisking is not expected to affect the angle of the vibrissae. As a means to establish if the phasic control of the intrinsic versus extrinsic</w:instrText>
      </w:r>
      <w:r w:rsidR="00165DBB" w:rsidRPr="00774C98">
        <w:rPr>
          <w:rFonts w:asciiTheme="minorBidi" w:hAnsiTheme="minorBidi"/>
          <w:sz w:val="24"/>
          <w:szCs w:val="24"/>
          <w:lang w:val="de-DE"/>
        </w:rPr>
        <w:instrText xml:space="preserve"> muscles depended on sensory feedback, we characterized whisking before and after bilateral transections of the infraorbital branch of the trigeminal sensory nerve. The loss of sensory feedback had no net effect on the antiphase relation between activation of the intrinsic versus extrinsic muscles over the full frequency range for exploratory whisking. These data point to the existence of a dual-phase central pattern generator that drives the vibrissae.","DOI":"10.1152/jn.00600.2002","ISSN":"0022-3077","note":"PMID: 12522163","shortTitle":"Rhythmic whisking by rat","journalAbbreviation":"J. Neurophysiol.","language":"eng","author":[{"family":"Berg","given":"Rune W."},{"family":"Kleinfeld","given":"David"}],"issued":{"date-parts":[["2003",1]]},"PMID":"12522163"}}],"schema":"https://github.com/citation-style-language/schema/raw/master/csl-citation.json"} </w:instrText>
      </w:r>
      <w:r w:rsidR="00165DBB" w:rsidRPr="000E44DA">
        <w:rPr>
          <w:rFonts w:asciiTheme="minorBidi" w:hAnsiTheme="minorBidi"/>
          <w:sz w:val="24"/>
          <w:szCs w:val="24"/>
        </w:rPr>
        <w:fldChar w:fldCharType="separate"/>
      </w:r>
      <w:r w:rsidR="00165DBB" w:rsidRPr="00774C98">
        <w:rPr>
          <w:rFonts w:ascii="Arial" w:hAnsi="Arial" w:cs="Arial"/>
          <w:sz w:val="24"/>
          <w:szCs w:val="24"/>
          <w:lang w:val="de-DE"/>
        </w:rPr>
        <w:t>(Berg and Kleinfeld, 2003)</w:t>
      </w:r>
      <w:r w:rsidR="00165DBB" w:rsidRPr="000E44DA">
        <w:rPr>
          <w:rFonts w:asciiTheme="minorBidi" w:hAnsiTheme="minorBidi"/>
          <w:sz w:val="24"/>
          <w:szCs w:val="24"/>
        </w:rPr>
        <w:fldChar w:fldCharType="end"/>
      </w:r>
      <w:r w:rsidR="00165DBB" w:rsidRPr="00774C98">
        <w:rPr>
          <w:rFonts w:asciiTheme="minorBidi" w:hAnsiTheme="minorBidi"/>
          <w:sz w:val="24"/>
          <w:szCs w:val="24"/>
          <w:lang w:val="de-DE"/>
        </w:rPr>
        <w:t xml:space="preserve"> </w:t>
      </w:r>
      <w:r w:rsidR="00165DBB" w:rsidRPr="000E44DA">
        <w:rPr>
          <w:rFonts w:asciiTheme="minorBidi" w:hAnsiTheme="minorBidi"/>
          <w:sz w:val="24"/>
          <w:szCs w:val="24"/>
        </w:rPr>
        <w:fldChar w:fldCharType="begin"/>
      </w:r>
      <w:r w:rsidR="00165DBB" w:rsidRPr="00774C98">
        <w:rPr>
          <w:rFonts w:asciiTheme="minorBidi" w:hAnsiTheme="minorBidi"/>
          <w:sz w:val="24"/>
          <w:szCs w:val="24"/>
          <w:lang w:val="de-DE"/>
        </w:rPr>
        <w:instrText xml:space="preserve"> ADDIN ZOTERO_ITEM CSL_CITATION {"citationID":"1jvecip9ca","properties":{"formattedCitation":"(Voigts et al., 2008)","plainCitation":"(Voigts et al., 2008)"},"citationItems":[{"id":183,"uris":["http://zotero.org/users/6623/items/2CP252HP"],"uri":["http://zotero.org/users/6623/items/2CP252HP"],"itemData":{"id":183,"type":"article-journal","title":"Unsupervised whisker tracking in unrestrained behaving animals","container-title":"Journal of Neurophysiology","page":"504-515","volume":"100","issue":"1","source":"PubMed","abstract":"Understanding how whisker-based tactile information is represented in the nervous system requires quantification of sensory input and observation of neural activity during whisking and whisker touch. Chronic electrophysiological methods have long been available to study neural responses in awake and behaving animals; however, methods to quantify the sensory input on whiskers have not yet been developed. Here we describe an unsupervised algorithm to track whisker movements in high-speed video recordings and to quantify the statistics of the tactile information on whiskers in freely behaving animals during haptic object exploration. The algorithm does not require human identification of whiskers, nor does it assume the shape, location, orientation, length of whiskers, or direction of the whisker movements. The algorithm performs well on temporary loss of whisker visibility and under low-light/low-contrast conditions even with inherent anisotropic noise and non-Gaussian variability in the signal. Using this algorithm, we define the speed [protraction (P), 1,081 +/- 322; retraction (R), 1,564 +/- 549 degrees /s], duration (P, 34 +/- 10; R, 24 +/- 8 ms), amplitude (P = R, 40 +/- 13 degrees ), and frequency (19 +/- 7 Hz) of active whisking in freely behaving mice. We furthermore quantify whisker deflection induced changes in whisking kinematics and calculate the statistics (i.e., speed, amplitude and duration) of whisker touch and finally show that whisker deprivation does not alter whisking kinematics during haptic exploration.","DOI":"10.1152/jn.00012.2008","ISSN":"0022-3077","note":"PMID: 18463190","journalAbbreviation":"J. Neurophysiol.","language":"eng","author":[{"family":"Voigts","given":"Jakob"},{"family":"Sakmann","given":"Bert"},{"family":"Celikel","given":"Tansu"}],"issued":{"date-parts":[["2008",7]]},"PMID":"18463190"}}],"schema":"https://github.com/citation-style-language/schema/raw/master/csl-citation.json"} </w:instrText>
      </w:r>
      <w:r w:rsidR="00165DBB" w:rsidRPr="000E44DA">
        <w:rPr>
          <w:rFonts w:asciiTheme="minorBidi" w:hAnsiTheme="minorBidi"/>
          <w:sz w:val="24"/>
          <w:szCs w:val="24"/>
        </w:rPr>
        <w:fldChar w:fldCharType="separate"/>
      </w:r>
      <w:r w:rsidR="00165DBB" w:rsidRPr="00774C98">
        <w:rPr>
          <w:rFonts w:ascii="Arial" w:hAnsi="Arial" w:cs="Arial"/>
          <w:sz w:val="24"/>
          <w:szCs w:val="24"/>
          <w:lang w:val="de-DE"/>
        </w:rPr>
        <w:t>(Voigts et al., 2008)</w:t>
      </w:r>
      <w:r w:rsidR="00165DBB" w:rsidRPr="000E44DA">
        <w:rPr>
          <w:rFonts w:asciiTheme="minorBidi" w:hAnsiTheme="minorBidi"/>
          <w:sz w:val="24"/>
          <w:szCs w:val="24"/>
        </w:rPr>
        <w:fldChar w:fldCharType="end"/>
      </w:r>
      <w:r w:rsidR="002E6967" w:rsidRPr="00774C98">
        <w:rPr>
          <w:rFonts w:asciiTheme="minorBidi" w:hAnsiTheme="minorBidi"/>
          <w:sz w:val="24"/>
          <w:szCs w:val="24"/>
          <w:lang w:val="de-DE"/>
        </w:rPr>
        <w:t xml:space="preserve">. </w:t>
      </w:r>
    </w:p>
    <w:p w14:paraId="5A12FD6F" w14:textId="23D6125A" w:rsidR="00752BBA" w:rsidRPr="00774C98" w:rsidRDefault="00F12C40" w:rsidP="00774C98">
      <w:pPr>
        <w:spacing w:line="360" w:lineRule="auto"/>
        <w:rPr>
          <w:rFonts w:asciiTheme="minorBidi" w:hAnsiTheme="minorBidi"/>
          <w:sz w:val="24"/>
          <w:szCs w:val="24"/>
        </w:rPr>
      </w:pPr>
      <w:r w:rsidRPr="005A5DA5">
        <w:rPr>
          <w:rFonts w:asciiTheme="minorBidi" w:hAnsiTheme="minorBidi"/>
          <w:sz w:val="24"/>
          <w:szCs w:val="24"/>
          <w:lang w:val="de-DE"/>
        </w:rPr>
        <w:t>Mechanical information is transduced in</w:t>
      </w:r>
      <w:r w:rsidR="00720A11" w:rsidRPr="005A5DA5">
        <w:rPr>
          <w:rFonts w:asciiTheme="minorBidi" w:hAnsiTheme="minorBidi"/>
          <w:sz w:val="24"/>
          <w:szCs w:val="24"/>
          <w:lang w:val="de-DE"/>
        </w:rPr>
        <w:t>to spikes in</w:t>
      </w:r>
      <w:r w:rsidRPr="005A5DA5">
        <w:rPr>
          <w:rFonts w:asciiTheme="minorBidi" w:hAnsiTheme="minorBidi"/>
          <w:sz w:val="24"/>
          <w:szCs w:val="24"/>
          <w:lang w:val="de-DE"/>
        </w:rPr>
        <w:t xml:space="preserve"> </w:t>
      </w:r>
      <w:r w:rsidR="00720A11" w:rsidRPr="005A5DA5">
        <w:rPr>
          <w:rFonts w:asciiTheme="minorBidi" w:hAnsiTheme="minorBidi"/>
          <w:sz w:val="24"/>
          <w:szCs w:val="24"/>
          <w:lang w:val="de-DE"/>
        </w:rPr>
        <w:t xml:space="preserve">axons that innervate </w:t>
      </w:r>
      <w:r w:rsidRPr="005A5DA5">
        <w:rPr>
          <w:rFonts w:asciiTheme="minorBidi" w:hAnsiTheme="minorBidi"/>
          <w:sz w:val="24"/>
          <w:szCs w:val="24"/>
          <w:lang w:val="de-DE"/>
        </w:rPr>
        <w:t>the whisker's follicles</w:t>
      </w:r>
      <w:r w:rsidR="00720A11" w:rsidRPr="005A5DA5">
        <w:rPr>
          <w:rFonts w:asciiTheme="minorBidi" w:hAnsiTheme="minorBidi"/>
          <w:sz w:val="24"/>
          <w:szCs w:val="24"/>
          <w:lang w:val="de-DE"/>
        </w:rPr>
        <w:t xml:space="preserve">. </w:t>
      </w:r>
      <w:r w:rsidR="00720A11" w:rsidRPr="00762C75">
        <w:rPr>
          <w:rFonts w:asciiTheme="minorBidi" w:hAnsiTheme="minorBidi"/>
          <w:sz w:val="24"/>
          <w:szCs w:val="24"/>
        </w:rPr>
        <w:t>These</w:t>
      </w:r>
      <w:r w:rsidRPr="00762C75">
        <w:rPr>
          <w:rFonts w:asciiTheme="minorBidi" w:hAnsiTheme="minorBidi"/>
          <w:sz w:val="24"/>
          <w:szCs w:val="24"/>
        </w:rPr>
        <w:t xml:space="preserve"> action potentials are transmitted via </w:t>
      </w:r>
      <w:r w:rsidR="00AB4A02" w:rsidRPr="00762C75">
        <w:rPr>
          <w:rFonts w:asciiTheme="minorBidi" w:hAnsiTheme="minorBidi"/>
          <w:sz w:val="24"/>
          <w:szCs w:val="24"/>
        </w:rPr>
        <w:t xml:space="preserve">trigeminal </w:t>
      </w:r>
      <w:r w:rsidRPr="00762C75">
        <w:rPr>
          <w:rFonts w:asciiTheme="minorBidi" w:hAnsiTheme="minorBidi"/>
          <w:sz w:val="24"/>
          <w:szCs w:val="24"/>
        </w:rPr>
        <w:t xml:space="preserve">ganglionic axons to the central nervous system (CNS) very rapidly. </w:t>
      </w:r>
      <w:r w:rsidR="00565621" w:rsidRPr="00762C75">
        <w:rPr>
          <w:rFonts w:asciiTheme="minorBidi" w:hAnsiTheme="minorBidi"/>
          <w:sz w:val="24"/>
          <w:szCs w:val="24"/>
        </w:rPr>
        <w:t>T</w:t>
      </w:r>
      <w:r w:rsidR="008A3CB9" w:rsidRPr="00762C75">
        <w:rPr>
          <w:rFonts w:asciiTheme="minorBidi" w:hAnsiTheme="minorBidi"/>
          <w:sz w:val="24"/>
          <w:szCs w:val="24"/>
        </w:rPr>
        <w:t xml:space="preserve">he adaptation properties of ganglion cells were studied based on their </w:t>
      </w:r>
      <w:r w:rsidR="00FA0C53" w:rsidRPr="00762C75">
        <w:rPr>
          <w:rFonts w:asciiTheme="minorBidi" w:hAnsiTheme="minorBidi"/>
          <w:sz w:val="24"/>
          <w:szCs w:val="24"/>
        </w:rPr>
        <w:t xml:space="preserve">response </w:t>
      </w:r>
      <w:r w:rsidR="00A62B83" w:rsidRPr="00762C75">
        <w:rPr>
          <w:rFonts w:asciiTheme="minorBidi" w:hAnsiTheme="minorBidi"/>
          <w:sz w:val="24"/>
          <w:szCs w:val="24"/>
        </w:rPr>
        <w:t xml:space="preserve">properties </w:t>
      </w:r>
      <w:r w:rsidR="00B01FFE" w:rsidRPr="00762C75">
        <w:rPr>
          <w:rFonts w:asciiTheme="minorBidi" w:hAnsiTheme="minorBidi"/>
          <w:sz w:val="24"/>
          <w:szCs w:val="24"/>
        </w:rPr>
        <w:t>in the first few millisecond</w:t>
      </w:r>
      <w:r w:rsidR="002339BB" w:rsidRPr="00762C75">
        <w:rPr>
          <w:rFonts w:asciiTheme="minorBidi" w:hAnsiTheme="minorBidi"/>
          <w:sz w:val="24"/>
          <w:szCs w:val="24"/>
        </w:rPr>
        <w:t>s</w:t>
      </w:r>
      <w:r w:rsidR="00B01FFE" w:rsidRPr="00762C75">
        <w:rPr>
          <w:rFonts w:asciiTheme="minorBidi" w:hAnsiTheme="minorBidi"/>
          <w:sz w:val="24"/>
          <w:szCs w:val="24"/>
        </w:rPr>
        <w:t xml:space="preserve"> after </w:t>
      </w:r>
      <w:proofErr w:type="gramStart"/>
      <w:r w:rsidR="008A3CB9" w:rsidRPr="00762C75">
        <w:rPr>
          <w:rFonts w:asciiTheme="minorBidi" w:hAnsiTheme="minorBidi"/>
          <w:sz w:val="24"/>
          <w:szCs w:val="24"/>
        </w:rPr>
        <w:t>ra</w:t>
      </w:r>
      <w:r w:rsidR="00B01FFE" w:rsidRPr="00762C75">
        <w:rPr>
          <w:rFonts w:asciiTheme="minorBidi" w:hAnsiTheme="minorBidi"/>
          <w:sz w:val="24"/>
          <w:szCs w:val="24"/>
        </w:rPr>
        <w:t>m</w:t>
      </w:r>
      <w:r w:rsidR="008A3CB9" w:rsidRPr="00762C75">
        <w:rPr>
          <w:rFonts w:asciiTheme="minorBidi" w:hAnsiTheme="minorBidi"/>
          <w:sz w:val="24"/>
          <w:szCs w:val="24"/>
        </w:rPr>
        <w:t>p</w:t>
      </w:r>
      <w:r w:rsidR="00B01FFE" w:rsidRPr="00762C75">
        <w:rPr>
          <w:rFonts w:asciiTheme="minorBidi" w:hAnsiTheme="minorBidi"/>
          <w:sz w:val="24"/>
          <w:szCs w:val="24"/>
        </w:rPr>
        <w:t>ing</w:t>
      </w:r>
      <w:proofErr w:type="gramEnd"/>
      <w:r w:rsidR="00B01FFE" w:rsidRPr="00762C75">
        <w:rPr>
          <w:rFonts w:asciiTheme="minorBidi" w:hAnsiTheme="minorBidi"/>
          <w:sz w:val="24"/>
          <w:szCs w:val="24"/>
        </w:rPr>
        <w:t xml:space="preserve"> the</w:t>
      </w:r>
      <w:r w:rsidR="008A3CB9" w:rsidRPr="00762C75">
        <w:rPr>
          <w:rFonts w:asciiTheme="minorBidi" w:hAnsiTheme="minorBidi"/>
          <w:sz w:val="24"/>
          <w:szCs w:val="24"/>
        </w:rPr>
        <w:t xml:space="preserve"> </w:t>
      </w:r>
      <w:r w:rsidR="00FA0C53" w:rsidRPr="00762C75">
        <w:rPr>
          <w:rFonts w:asciiTheme="minorBidi" w:hAnsiTheme="minorBidi"/>
          <w:sz w:val="24"/>
          <w:szCs w:val="24"/>
        </w:rPr>
        <w:t xml:space="preserve">position of the </w:t>
      </w:r>
      <w:r w:rsidR="0087476F" w:rsidRPr="00762C75">
        <w:rPr>
          <w:rFonts w:asciiTheme="minorBidi" w:hAnsiTheme="minorBidi"/>
          <w:sz w:val="24"/>
          <w:szCs w:val="24"/>
        </w:rPr>
        <w:t xml:space="preserve">whisker </w:t>
      </w:r>
      <w:r w:rsidR="00B01FFE" w:rsidRPr="00762C75">
        <w:rPr>
          <w:rFonts w:asciiTheme="minorBidi" w:hAnsiTheme="minorBidi"/>
          <w:sz w:val="24"/>
          <w:szCs w:val="24"/>
        </w:rPr>
        <w:t xml:space="preserve">and holding </w:t>
      </w:r>
      <w:r w:rsidR="007D1564" w:rsidRPr="00762C75">
        <w:rPr>
          <w:rFonts w:asciiTheme="minorBidi" w:hAnsiTheme="minorBidi"/>
          <w:sz w:val="24"/>
          <w:szCs w:val="24"/>
        </w:rPr>
        <w:t>it in</w:t>
      </w:r>
      <w:r w:rsidR="00B01FFE" w:rsidRPr="00762C75">
        <w:rPr>
          <w:rFonts w:asciiTheme="minorBidi" w:hAnsiTheme="minorBidi"/>
          <w:sz w:val="24"/>
          <w:szCs w:val="24"/>
        </w:rPr>
        <w:t xml:space="preserve"> </w:t>
      </w:r>
      <w:r w:rsidR="00AE545E" w:rsidRPr="00762C75">
        <w:rPr>
          <w:rFonts w:asciiTheme="minorBidi" w:hAnsiTheme="minorBidi"/>
          <w:sz w:val="24"/>
          <w:szCs w:val="24"/>
        </w:rPr>
        <w:t>a new</w:t>
      </w:r>
      <w:r w:rsidR="00B01FFE" w:rsidRPr="00762C75">
        <w:rPr>
          <w:rFonts w:asciiTheme="minorBidi" w:hAnsiTheme="minorBidi"/>
          <w:sz w:val="24"/>
          <w:szCs w:val="24"/>
        </w:rPr>
        <w:t xml:space="preserve"> position. </w:t>
      </w:r>
      <w:r w:rsidR="005B340E" w:rsidRPr="00762C75">
        <w:rPr>
          <w:rFonts w:asciiTheme="minorBidi" w:hAnsiTheme="minorBidi"/>
          <w:sz w:val="24"/>
          <w:szCs w:val="24"/>
        </w:rPr>
        <w:t>This stimulation</w:t>
      </w:r>
      <w:r w:rsidR="005920A4" w:rsidRPr="00762C75">
        <w:rPr>
          <w:rFonts w:asciiTheme="minorBidi" w:hAnsiTheme="minorBidi"/>
          <w:sz w:val="24"/>
          <w:szCs w:val="24"/>
        </w:rPr>
        <w:t xml:space="preserve"> </w:t>
      </w:r>
      <w:r w:rsidR="005B340E" w:rsidRPr="00762C75">
        <w:rPr>
          <w:rFonts w:asciiTheme="minorBidi" w:hAnsiTheme="minorBidi"/>
          <w:sz w:val="24"/>
          <w:szCs w:val="24"/>
        </w:rPr>
        <w:t>approach</w:t>
      </w:r>
      <w:r w:rsidR="005920A4" w:rsidRPr="00762C75">
        <w:rPr>
          <w:rFonts w:asciiTheme="minorBidi" w:hAnsiTheme="minorBidi"/>
          <w:sz w:val="24"/>
          <w:szCs w:val="24"/>
        </w:rPr>
        <w:t xml:space="preserve"> revealed </w:t>
      </w:r>
      <w:r w:rsidR="008A3CB9" w:rsidRPr="00762C75">
        <w:rPr>
          <w:rFonts w:asciiTheme="minorBidi" w:hAnsiTheme="minorBidi"/>
          <w:sz w:val="24"/>
          <w:szCs w:val="24"/>
        </w:rPr>
        <w:t xml:space="preserve">two major </w:t>
      </w:r>
      <w:r w:rsidR="00B2358E" w:rsidRPr="00762C75">
        <w:rPr>
          <w:rFonts w:asciiTheme="minorBidi" w:hAnsiTheme="minorBidi"/>
          <w:sz w:val="24"/>
          <w:szCs w:val="24"/>
        </w:rPr>
        <w:t>populations of</w:t>
      </w:r>
      <w:r w:rsidR="008A3CB9" w:rsidRPr="00762C75">
        <w:rPr>
          <w:rFonts w:asciiTheme="minorBidi" w:hAnsiTheme="minorBidi"/>
          <w:sz w:val="24"/>
          <w:szCs w:val="24"/>
        </w:rPr>
        <w:t xml:space="preserve"> cells</w:t>
      </w:r>
      <w:r w:rsidR="009D4D05" w:rsidRPr="00762C75">
        <w:rPr>
          <w:rFonts w:asciiTheme="minorBidi" w:hAnsiTheme="minorBidi"/>
          <w:sz w:val="24"/>
          <w:szCs w:val="24"/>
        </w:rPr>
        <w:t xml:space="preserve">; </w:t>
      </w:r>
      <w:r w:rsidR="00FF6C70" w:rsidRPr="00762C75">
        <w:rPr>
          <w:rFonts w:asciiTheme="minorBidi" w:hAnsiTheme="minorBidi"/>
          <w:sz w:val="24"/>
          <w:szCs w:val="24"/>
        </w:rPr>
        <w:t xml:space="preserve">slowly adapting (SA) </w:t>
      </w:r>
      <w:r w:rsidR="009A5CD9" w:rsidRPr="00762C75">
        <w:rPr>
          <w:rFonts w:asciiTheme="minorBidi" w:hAnsiTheme="minorBidi"/>
          <w:sz w:val="24"/>
          <w:szCs w:val="24"/>
        </w:rPr>
        <w:t xml:space="preserve">cells, </w:t>
      </w:r>
      <w:r w:rsidR="00FF6C70" w:rsidRPr="00762C75">
        <w:rPr>
          <w:rFonts w:asciiTheme="minorBidi" w:hAnsiTheme="minorBidi"/>
          <w:sz w:val="24"/>
          <w:szCs w:val="24"/>
        </w:rPr>
        <w:t xml:space="preserve">which have </w:t>
      </w:r>
      <w:proofErr w:type="spellStart"/>
      <w:r w:rsidR="00FF6C70" w:rsidRPr="00762C75">
        <w:rPr>
          <w:rFonts w:asciiTheme="minorBidi" w:hAnsiTheme="minorBidi"/>
          <w:sz w:val="24"/>
          <w:szCs w:val="24"/>
        </w:rPr>
        <w:t>Ruffini</w:t>
      </w:r>
      <w:proofErr w:type="spellEnd"/>
      <w:r w:rsidR="00FF6C70" w:rsidRPr="00762C75">
        <w:rPr>
          <w:rFonts w:asciiTheme="minorBidi" w:hAnsiTheme="minorBidi"/>
          <w:sz w:val="24"/>
          <w:szCs w:val="24"/>
        </w:rPr>
        <w:t xml:space="preserve"> endings or contact Merkel cells (</w:t>
      </w:r>
      <w:proofErr w:type="spellStart"/>
      <w:r w:rsidR="00FF6C70" w:rsidRPr="00774C98">
        <w:rPr>
          <w:rFonts w:asciiTheme="minorBidi" w:hAnsiTheme="minorBidi"/>
          <w:sz w:val="24"/>
          <w:szCs w:val="24"/>
        </w:rPr>
        <w:t>Wellnitz</w:t>
      </w:r>
      <w:proofErr w:type="spellEnd"/>
      <w:r w:rsidR="00FF6C70" w:rsidRPr="00774C98">
        <w:rPr>
          <w:rFonts w:asciiTheme="minorBidi" w:hAnsiTheme="minorBidi"/>
          <w:sz w:val="24"/>
          <w:szCs w:val="24"/>
        </w:rPr>
        <w:t xml:space="preserve"> et al., 2010) and rapidly adapting (RA) </w:t>
      </w:r>
      <w:r w:rsidR="00FA0C53" w:rsidRPr="00762C75">
        <w:rPr>
          <w:rFonts w:asciiTheme="minorBidi" w:hAnsiTheme="minorBidi"/>
          <w:sz w:val="24"/>
          <w:szCs w:val="24"/>
        </w:rPr>
        <w:t xml:space="preserve">cells, </w:t>
      </w:r>
      <w:r w:rsidR="00FF6C70" w:rsidRPr="00762C75">
        <w:rPr>
          <w:rFonts w:asciiTheme="minorBidi" w:hAnsiTheme="minorBidi"/>
          <w:sz w:val="24"/>
          <w:szCs w:val="24"/>
        </w:rPr>
        <w:t>engulfing the follicle with lanceolate endings (</w:t>
      </w:r>
      <w:proofErr w:type="spellStart"/>
      <w:r w:rsidR="00FF6C70" w:rsidRPr="00774C98">
        <w:rPr>
          <w:rFonts w:asciiTheme="minorBidi" w:hAnsiTheme="minorBidi"/>
          <w:sz w:val="24"/>
          <w:szCs w:val="24"/>
        </w:rPr>
        <w:t>Zucker</w:t>
      </w:r>
      <w:proofErr w:type="spellEnd"/>
      <w:r w:rsidR="00FF6C70" w:rsidRPr="00774C98">
        <w:rPr>
          <w:rFonts w:asciiTheme="minorBidi" w:hAnsiTheme="minorBidi"/>
          <w:sz w:val="24"/>
          <w:szCs w:val="24"/>
        </w:rPr>
        <w:t xml:space="preserve"> and Welker, 1969; </w:t>
      </w:r>
      <w:proofErr w:type="spellStart"/>
      <w:r w:rsidR="00FF6C70" w:rsidRPr="00774C98">
        <w:rPr>
          <w:rFonts w:asciiTheme="minorBidi" w:hAnsiTheme="minorBidi"/>
          <w:sz w:val="24"/>
          <w:szCs w:val="24"/>
        </w:rPr>
        <w:t>Shoykhet</w:t>
      </w:r>
      <w:proofErr w:type="spellEnd"/>
      <w:r w:rsidR="00FF6C70" w:rsidRPr="00774C98">
        <w:rPr>
          <w:rFonts w:asciiTheme="minorBidi" w:hAnsiTheme="minorBidi"/>
          <w:sz w:val="24"/>
          <w:szCs w:val="24"/>
        </w:rPr>
        <w:t xml:space="preserve"> et al., 2000; </w:t>
      </w:r>
      <w:proofErr w:type="spellStart"/>
      <w:r w:rsidR="00FF6C70" w:rsidRPr="00774C98">
        <w:rPr>
          <w:rFonts w:asciiTheme="minorBidi" w:hAnsiTheme="minorBidi"/>
          <w:sz w:val="24"/>
          <w:szCs w:val="24"/>
        </w:rPr>
        <w:t>Lottem</w:t>
      </w:r>
      <w:proofErr w:type="spellEnd"/>
      <w:r w:rsidR="00FF6C70" w:rsidRPr="00774C98">
        <w:rPr>
          <w:rFonts w:asciiTheme="minorBidi" w:hAnsiTheme="minorBidi"/>
          <w:sz w:val="24"/>
          <w:szCs w:val="24"/>
        </w:rPr>
        <w:t xml:space="preserve"> and </w:t>
      </w:r>
      <w:proofErr w:type="spellStart"/>
      <w:r w:rsidR="00FF6C70" w:rsidRPr="00774C98">
        <w:rPr>
          <w:rFonts w:asciiTheme="minorBidi" w:hAnsiTheme="minorBidi"/>
          <w:sz w:val="24"/>
          <w:szCs w:val="24"/>
        </w:rPr>
        <w:t>Azouz</w:t>
      </w:r>
      <w:proofErr w:type="spellEnd"/>
      <w:r w:rsidR="00FF6C70" w:rsidRPr="00774C98">
        <w:rPr>
          <w:rFonts w:asciiTheme="minorBidi" w:hAnsiTheme="minorBidi"/>
          <w:sz w:val="24"/>
          <w:szCs w:val="24"/>
        </w:rPr>
        <w:t>, 2011)</w:t>
      </w:r>
      <w:r w:rsidR="00755B4B" w:rsidRPr="00774C98">
        <w:rPr>
          <w:rFonts w:asciiTheme="minorBidi" w:hAnsiTheme="minorBidi"/>
          <w:sz w:val="24"/>
          <w:szCs w:val="24"/>
        </w:rPr>
        <w:t>.</w:t>
      </w:r>
      <w:r w:rsidR="009B3DA9" w:rsidRPr="00774C98">
        <w:rPr>
          <w:rFonts w:asciiTheme="minorBidi" w:hAnsiTheme="minorBidi"/>
          <w:sz w:val="24"/>
          <w:szCs w:val="24"/>
        </w:rPr>
        <w:t xml:space="preserve"> </w:t>
      </w:r>
      <w:r w:rsidR="00070F1F" w:rsidRPr="00774C98">
        <w:rPr>
          <w:rFonts w:asciiTheme="minorBidi" w:hAnsiTheme="minorBidi"/>
          <w:sz w:val="24"/>
          <w:szCs w:val="24"/>
        </w:rPr>
        <w:t xml:space="preserve"> </w:t>
      </w:r>
      <w:r w:rsidR="005B340E" w:rsidRPr="00774C98">
        <w:rPr>
          <w:rFonts w:asciiTheme="minorBidi" w:hAnsiTheme="minorBidi"/>
          <w:sz w:val="24"/>
          <w:szCs w:val="24"/>
        </w:rPr>
        <w:t>However, i</w:t>
      </w:r>
      <w:r w:rsidR="004C04D5" w:rsidRPr="00774C98">
        <w:rPr>
          <w:rFonts w:asciiTheme="minorBidi" w:hAnsiTheme="minorBidi"/>
          <w:sz w:val="24"/>
          <w:szCs w:val="24"/>
        </w:rPr>
        <w:t xml:space="preserve">n this </w:t>
      </w:r>
      <w:r w:rsidR="004C04D5" w:rsidRPr="00774C98">
        <w:rPr>
          <w:rFonts w:asciiTheme="minorBidi" w:hAnsiTheme="minorBidi"/>
          <w:sz w:val="24"/>
          <w:szCs w:val="24"/>
        </w:rPr>
        <w:lastRenderedPageBreak/>
        <w:t>review we focus on</w:t>
      </w:r>
      <w:r w:rsidR="00537A5B" w:rsidRPr="00774C98">
        <w:rPr>
          <w:rFonts w:asciiTheme="minorBidi" w:hAnsiTheme="minorBidi"/>
          <w:sz w:val="24"/>
          <w:szCs w:val="24"/>
        </w:rPr>
        <w:t xml:space="preserve"> slower time scales of</w:t>
      </w:r>
      <w:r w:rsidR="004C04D5" w:rsidRPr="00774C98">
        <w:rPr>
          <w:rFonts w:asciiTheme="minorBidi" w:hAnsiTheme="minorBidi"/>
          <w:sz w:val="24"/>
          <w:szCs w:val="24"/>
        </w:rPr>
        <w:t xml:space="preserve"> adaptation </w:t>
      </w:r>
      <w:r w:rsidR="00537A5B" w:rsidRPr="00774C98">
        <w:rPr>
          <w:rFonts w:asciiTheme="minorBidi" w:hAnsiTheme="minorBidi"/>
          <w:sz w:val="24"/>
          <w:szCs w:val="24"/>
        </w:rPr>
        <w:t xml:space="preserve">and mostly discuss the adaptation </w:t>
      </w:r>
      <w:r w:rsidR="004C04D5" w:rsidRPr="00774C98">
        <w:rPr>
          <w:rFonts w:asciiTheme="minorBidi" w:hAnsiTheme="minorBidi"/>
          <w:sz w:val="24"/>
          <w:szCs w:val="24"/>
        </w:rPr>
        <w:t>properties</w:t>
      </w:r>
      <w:r w:rsidR="003328F9" w:rsidRPr="00774C98">
        <w:rPr>
          <w:rFonts w:asciiTheme="minorBidi" w:hAnsiTheme="minorBidi"/>
          <w:sz w:val="24"/>
          <w:szCs w:val="24"/>
        </w:rPr>
        <w:t xml:space="preserve"> of somatosensory neurons </w:t>
      </w:r>
      <w:r w:rsidR="000636DA" w:rsidRPr="00774C98">
        <w:rPr>
          <w:rFonts w:asciiTheme="minorBidi" w:hAnsiTheme="minorBidi"/>
          <w:sz w:val="24"/>
          <w:szCs w:val="24"/>
        </w:rPr>
        <w:t>within</w:t>
      </w:r>
      <w:r w:rsidR="003328F9" w:rsidRPr="00774C98">
        <w:rPr>
          <w:rFonts w:asciiTheme="minorBidi" w:hAnsiTheme="minorBidi"/>
          <w:sz w:val="24"/>
          <w:szCs w:val="24"/>
        </w:rPr>
        <w:t xml:space="preserve"> the CNS</w:t>
      </w:r>
      <w:r w:rsidR="009A5CD9" w:rsidRPr="00774C98">
        <w:rPr>
          <w:rFonts w:asciiTheme="minorBidi" w:hAnsiTheme="minorBidi"/>
          <w:sz w:val="24"/>
          <w:szCs w:val="24"/>
        </w:rPr>
        <w:t>, starting in the brainstem tactile circuits to the somatosensory cortex via the thalamus</w:t>
      </w:r>
      <w:r w:rsidR="00EF5BDF" w:rsidRPr="00762C75">
        <w:rPr>
          <w:rFonts w:asciiTheme="minorBidi" w:hAnsiTheme="minorBidi"/>
          <w:sz w:val="24"/>
          <w:szCs w:val="24"/>
        </w:rPr>
        <w:t>.</w:t>
      </w:r>
      <w:r w:rsidR="00591107" w:rsidRPr="00762C75">
        <w:rPr>
          <w:rFonts w:asciiTheme="minorBidi" w:hAnsiTheme="minorBidi"/>
          <w:sz w:val="24"/>
          <w:szCs w:val="24"/>
        </w:rPr>
        <w:t xml:space="preserve"> </w:t>
      </w:r>
      <w:r w:rsidR="00C20FC8" w:rsidRPr="00762C75">
        <w:rPr>
          <w:rFonts w:asciiTheme="minorBidi" w:hAnsiTheme="minorBidi"/>
          <w:sz w:val="24"/>
          <w:szCs w:val="24"/>
        </w:rPr>
        <w:t>D</w:t>
      </w:r>
      <w:r w:rsidR="00752BBA" w:rsidRPr="00762C75">
        <w:rPr>
          <w:rFonts w:asciiTheme="minorBidi" w:hAnsiTheme="minorBidi"/>
          <w:sz w:val="24"/>
          <w:szCs w:val="24"/>
        </w:rPr>
        <w:t>ifferent methods and paradigms of stimulation were used to study adaptation in this system</w:t>
      </w:r>
      <w:r w:rsidR="00C20FC8" w:rsidRPr="00762C75">
        <w:rPr>
          <w:rFonts w:asciiTheme="minorBidi" w:hAnsiTheme="minorBidi"/>
          <w:sz w:val="24"/>
          <w:szCs w:val="24"/>
        </w:rPr>
        <w:t>. However,</w:t>
      </w:r>
      <w:r w:rsidR="00752BBA" w:rsidRPr="00762C75">
        <w:rPr>
          <w:rFonts w:asciiTheme="minorBidi" w:hAnsiTheme="minorBidi"/>
          <w:sz w:val="24"/>
          <w:szCs w:val="24"/>
        </w:rPr>
        <w:t xml:space="preserve"> the most common approach </w:t>
      </w:r>
      <w:r w:rsidR="00C20FC8" w:rsidRPr="00762C75">
        <w:rPr>
          <w:rFonts w:asciiTheme="minorBidi" w:hAnsiTheme="minorBidi"/>
          <w:sz w:val="24"/>
          <w:szCs w:val="24"/>
        </w:rPr>
        <w:t xml:space="preserve">has being stimulating the </w:t>
      </w:r>
      <w:r w:rsidR="00697701" w:rsidRPr="00762C75">
        <w:rPr>
          <w:rFonts w:asciiTheme="minorBidi" w:hAnsiTheme="minorBidi"/>
          <w:sz w:val="24"/>
          <w:szCs w:val="24"/>
        </w:rPr>
        <w:t xml:space="preserve">whiskers by puffing air or attaching mechanical actuators to </w:t>
      </w:r>
      <w:r w:rsidR="00FA0C53" w:rsidRPr="00762C75">
        <w:rPr>
          <w:rFonts w:asciiTheme="minorBidi" w:hAnsiTheme="minorBidi"/>
          <w:sz w:val="24"/>
          <w:szCs w:val="24"/>
        </w:rPr>
        <w:t xml:space="preserve">a </w:t>
      </w:r>
      <w:r w:rsidR="00697701" w:rsidRPr="00762C75">
        <w:rPr>
          <w:rFonts w:asciiTheme="minorBidi" w:hAnsiTheme="minorBidi"/>
          <w:sz w:val="24"/>
          <w:szCs w:val="24"/>
        </w:rPr>
        <w:t xml:space="preserve">single </w:t>
      </w:r>
      <w:r w:rsidR="00FA0C53" w:rsidRPr="00762C75">
        <w:rPr>
          <w:rFonts w:asciiTheme="minorBidi" w:hAnsiTheme="minorBidi"/>
          <w:sz w:val="24"/>
          <w:szCs w:val="24"/>
        </w:rPr>
        <w:t xml:space="preserve">whisker </w:t>
      </w:r>
      <w:r w:rsidR="00697701" w:rsidRPr="00762C75">
        <w:rPr>
          <w:rFonts w:asciiTheme="minorBidi" w:hAnsiTheme="minorBidi"/>
          <w:sz w:val="24"/>
          <w:szCs w:val="24"/>
        </w:rPr>
        <w:t xml:space="preserve">or several whiskers and </w:t>
      </w:r>
      <w:proofErr w:type="gramStart"/>
      <w:r w:rsidR="006F2B8B" w:rsidRPr="00762C75">
        <w:rPr>
          <w:rFonts w:asciiTheme="minorBidi" w:hAnsiTheme="minorBidi"/>
          <w:sz w:val="24"/>
          <w:szCs w:val="24"/>
        </w:rPr>
        <w:t>apply</w:t>
      </w:r>
      <w:proofErr w:type="gramEnd"/>
      <w:r w:rsidR="00752BBA" w:rsidRPr="00762C75">
        <w:rPr>
          <w:rFonts w:asciiTheme="minorBidi" w:hAnsiTheme="minorBidi"/>
          <w:sz w:val="24"/>
          <w:szCs w:val="24"/>
        </w:rPr>
        <w:t xml:space="preserve"> a train of punctuated</w:t>
      </w:r>
      <w:r w:rsidR="00722AF8" w:rsidRPr="00762C75">
        <w:rPr>
          <w:rFonts w:asciiTheme="minorBidi" w:hAnsiTheme="minorBidi"/>
          <w:sz w:val="24"/>
          <w:szCs w:val="24"/>
        </w:rPr>
        <w:t xml:space="preserve"> or</w:t>
      </w:r>
      <w:r w:rsidR="00FA0C53" w:rsidRPr="00762C75">
        <w:rPr>
          <w:rFonts w:asciiTheme="minorBidi" w:hAnsiTheme="minorBidi"/>
          <w:sz w:val="24"/>
          <w:szCs w:val="24"/>
        </w:rPr>
        <w:t xml:space="preserve"> </w:t>
      </w:r>
      <w:r w:rsidR="000C42D1" w:rsidRPr="00762C75">
        <w:rPr>
          <w:rFonts w:asciiTheme="minorBidi" w:hAnsiTheme="minorBidi"/>
          <w:sz w:val="24"/>
          <w:szCs w:val="24"/>
        </w:rPr>
        <w:t xml:space="preserve">sinusoidal </w:t>
      </w:r>
      <w:r w:rsidR="00752BBA" w:rsidRPr="00762C75">
        <w:rPr>
          <w:rFonts w:asciiTheme="minorBidi" w:hAnsiTheme="minorBidi"/>
          <w:sz w:val="24"/>
          <w:szCs w:val="24"/>
        </w:rPr>
        <w:t xml:space="preserve">stimuli at different frequencies or intensities. Other studies explored the adaptation properties in this system using continues noise stimulation. </w:t>
      </w:r>
      <w:r w:rsidR="00AA45BF" w:rsidRPr="00762C75">
        <w:rPr>
          <w:rFonts w:asciiTheme="minorBidi" w:hAnsiTheme="minorBidi"/>
          <w:sz w:val="24"/>
          <w:szCs w:val="24"/>
        </w:rPr>
        <w:t>Despite differences in the way whiskers are stimulated several principles emerged from these studies. In particular, we will focus on subthreshold response</w:t>
      </w:r>
      <w:r w:rsidR="00FA6EB7" w:rsidRPr="00762C75">
        <w:rPr>
          <w:rFonts w:asciiTheme="minorBidi" w:hAnsiTheme="minorBidi"/>
          <w:sz w:val="24"/>
          <w:szCs w:val="24"/>
        </w:rPr>
        <w:t xml:space="preserve">s of neurons </w:t>
      </w:r>
      <w:r w:rsidR="0004639A" w:rsidRPr="00762C75">
        <w:rPr>
          <w:rFonts w:asciiTheme="minorBidi" w:hAnsiTheme="minorBidi"/>
          <w:sz w:val="24"/>
          <w:szCs w:val="24"/>
        </w:rPr>
        <w:t xml:space="preserve">as </w:t>
      </w:r>
      <w:r w:rsidR="00FA6EB7" w:rsidRPr="00762C75">
        <w:rPr>
          <w:rFonts w:asciiTheme="minorBidi" w:hAnsiTheme="minorBidi"/>
          <w:sz w:val="24"/>
          <w:szCs w:val="24"/>
        </w:rPr>
        <w:t>they helped</w:t>
      </w:r>
      <w:r w:rsidR="00C20FC8" w:rsidRPr="00762C75">
        <w:rPr>
          <w:rFonts w:asciiTheme="minorBidi" w:hAnsiTheme="minorBidi"/>
          <w:sz w:val="24"/>
          <w:szCs w:val="24"/>
        </w:rPr>
        <w:t xml:space="preserve"> in revealing </w:t>
      </w:r>
      <w:r w:rsidR="0004639A" w:rsidRPr="00762C75">
        <w:rPr>
          <w:rFonts w:asciiTheme="minorBidi" w:hAnsiTheme="minorBidi"/>
          <w:sz w:val="24"/>
          <w:szCs w:val="24"/>
        </w:rPr>
        <w:t>some of the underlying mechanisms of</w:t>
      </w:r>
      <w:r w:rsidR="00C20FC8" w:rsidRPr="00762C75">
        <w:rPr>
          <w:rFonts w:asciiTheme="minorBidi" w:hAnsiTheme="minorBidi"/>
          <w:sz w:val="24"/>
          <w:szCs w:val="24"/>
        </w:rPr>
        <w:t xml:space="preserve"> sensory</w:t>
      </w:r>
      <w:r w:rsidR="0004639A" w:rsidRPr="00762C75">
        <w:rPr>
          <w:rFonts w:asciiTheme="minorBidi" w:hAnsiTheme="minorBidi"/>
          <w:sz w:val="24"/>
          <w:szCs w:val="24"/>
        </w:rPr>
        <w:t xml:space="preserve"> adaptation</w:t>
      </w:r>
      <w:r w:rsidR="00E533BD" w:rsidRPr="00762C75">
        <w:rPr>
          <w:rFonts w:asciiTheme="minorBidi" w:hAnsiTheme="minorBidi"/>
          <w:sz w:val="24"/>
          <w:szCs w:val="24"/>
        </w:rPr>
        <w:t xml:space="preserve"> in the somatosensory system. </w:t>
      </w:r>
    </w:p>
    <w:p w14:paraId="25917D24" w14:textId="77777777" w:rsidR="004B4699" w:rsidRPr="00AD7D8D" w:rsidRDefault="004B4699" w:rsidP="00AD7D8D">
      <w:pPr>
        <w:pStyle w:val="Heading1"/>
        <w:spacing w:line="360" w:lineRule="auto"/>
        <w:rPr>
          <w:rFonts w:asciiTheme="minorBidi" w:hAnsiTheme="minorBidi"/>
          <w:sz w:val="24"/>
          <w:szCs w:val="24"/>
          <w:rtl/>
        </w:rPr>
      </w:pPr>
      <w:r w:rsidRPr="00774C98">
        <w:rPr>
          <w:rFonts w:asciiTheme="minorBidi" w:hAnsiTheme="minorBidi"/>
          <w:sz w:val="24"/>
          <w:szCs w:val="24"/>
        </w:rPr>
        <w:t xml:space="preserve">Adaptation depends on </w:t>
      </w:r>
      <w:r w:rsidR="00DE014A" w:rsidRPr="00AD7D8D">
        <w:rPr>
          <w:rFonts w:asciiTheme="minorBidi" w:hAnsiTheme="minorBidi"/>
          <w:sz w:val="24"/>
          <w:szCs w:val="24"/>
        </w:rPr>
        <w:t>the</w:t>
      </w:r>
      <w:r w:rsidRPr="00AD7D8D">
        <w:rPr>
          <w:rFonts w:asciiTheme="minorBidi" w:hAnsiTheme="minorBidi"/>
          <w:sz w:val="24"/>
          <w:szCs w:val="24"/>
        </w:rPr>
        <w:t xml:space="preserve"> frequency</w:t>
      </w:r>
      <w:r w:rsidR="00E51368" w:rsidRPr="00AD7D8D">
        <w:rPr>
          <w:rFonts w:asciiTheme="minorBidi" w:hAnsiTheme="minorBidi"/>
          <w:sz w:val="24"/>
          <w:szCs w:val="24"/>
        </w:rPr>
        <w:t xml:space="preserve"> </w:t>
      </w:r>
      <w:r w:rsidR="00DE014A" w:rsidRPr="00AD7D8D">
        <w:rPr>
          <w:rFonts w:asciiTheme="minorBidi" w:hAnsiTheme="minorBidi"/>
          <w:sz w:val="24"/>
          <w:szCs w:val="24"/>
        </w:rPr>
        <w:t xml:space="preserve">of vibrissa stimulation </w:t>
      </w:r>
    </w:p>
    <w:p w14:paraId="597AA48B" w14:textId="115BD8D1" w:rsidR="00BE26C2" w:rsidRPr="00762C75" w:rsidDel="003B1080" w:rsidRDefault="00416C0E" w:rsidP="00AD7D8D">
      <w:pPr>
        <w:spacing w:line="360" w:lineRule="auto"/>
        <w:rPr>
          <w:del w:id="2" w:author="yon" w:date="2016-06-06T11:32:00Z"/>
          <w:rFonts w:asciiTheme="minorBidi" w:hAnsiTheme="minorBidi"/>
          <w:sz w:val="24"/>
          <w:szCs w:val="24"/>
        </w:rPr>
      </w:pPr>
      <w:r w:rsidRPr="00762C75">
        <w:rPr>
          <w:rFonts w:asciiTheme="minorBidi" w:hAnsiTheme="minorBidi"/>
          <w:sz w:val="24"/>
          <w:szCs w:val="24"/>
        </w:rPr>
        <w:t>I</w:t>
      </w:r>
      <w:r w:rsidR="00024B39" w:rsidRPr="00762C75">
        <w:rPr>
          <w:rFonts w:asciiTheme="minorBidi" w:hAnsiTheme="minorBidi"/>
          <w:sz w:val="24"/>
          <w:szCs w:val="24"/>
        </w:rPr>
        <w:t xml:space="preserve">ncreasing the frequency of whisker stimulation entails greater </w:t>
      </w:r>
      <w:r w:rsidR="00E43983" w:rsidRPr="00762C75">
        <w:rPr>
          <w:rFonts w:asciiTheme="minorBidi" w:hAnsiTheme="minorBidi"/>
          <w:sz w:val="24"/>
          <w:szCs w:val="24"/>
        </w:rPr>
        <w:t>adaptation</w:t>
      </w:r>
      <w:r w:rsidR="00D462CE" w:rsidRPr="00762C75">
        <w:rPr>
          <w:rFonts w:asciiTheme="minorBidi" w:hAnsiTheme="minorBidi"/>
          <w:sz w:val="24"/>
          <w:szCs w:val="24"/>
        </w:rPr>
        <w:t xml:space="preserve"> </w:t>
      </w:r>
      <w:r w:rsidR="00E31A28" w:rsidRPr="00762C75">
        <w:rPr>
          <w:rFonts w:asciiTheme="minorBidi" w:hAnsiTheme="minorBidi"/>
          <w:sz w:val="24"/>
          <w:szCs w:val="24"/>
        </w:rPr>
        <w:t>in</w:t>
      </w:r>
      <w:r w:rsidR="007A36B9" w:rsidRPr="00762C75">
        <w:rPr>
          <w:rFonts w:asciiTheme="minorBidi" w:hAnsiTheme="minorBidi"/>
          <w:sz w:val="24"/>
          <w:szCs w:val="24"/>
        </w:rPr>
        <w:t xml:space="preserve"> the somatosensory system</w:t>
      </w:r>
      <w:r w:rsidR="00D328BC" w:rsidRPr="00762C75">
        <w:rPr>
          <w:rFonts w:asciiTheme="minorBidi" w:hAnsiTheme="minorBidi"/>
          <w:sz w:val="24"/>
          <w:szCs w:val="24"/>
        </w:rPr>
        <w:t xml:space="preserve">. This was observed in first order </w:t>
      </w:r>
      <w:r w:rsidR="007A36B9" w:rsidRPr="00762C75">
        <w:rPr>
          <w:rFonts w:asciiTheme="minorBidi" w:hAnsiTheme="minorBidi"/>
          <w:sz w:val="24"/>
          <w:szCs w:val="24"/>
        </w:rPr>
        <w:t xml:space="preserve">trigeminal ganglion </w:t>
      </w:r>
      <w:r w:rsidR="00165DBB" w:rsidRPr="000E44DA">
        <w:rPr>
          <w:rFonts w:asciiTheme="minorBidi" w:hAnsiTheme="minorBidi"/>
          <w:sz w:val="24"/>
          <w:szCs w:val="24"/>
        </w:rPr>
        <w:fldChar w:fldCharType="begin"/>
      </w:r>
      <w:r w:rsidR="00165DBB" w:rsidRPr="00762C75">
        <w:rPr>
          <w:rFonts w:asciiTheme="minorBidi" w:hAnsiTheme="minorBidi"/>
          <w:sz w:val="24"/>
          <w:szCs w:val="24"/>
        </w:rPr>
        <w:instrText xml:space="preserve"> ADDIN ZOTERO_ITEM CSL_CITATION {"citationID":"1bkd155g7e","properties":{"formattedCitation":"(Fraser et al., 2006)","plainCitation":"(Fraser et al., 2006)"},"citationItems":[{"id":1442,"uris":["http://zotero.org/groups/344142/items/4KP5BNQN"],"uri":["http://zotero.org/groups/344142/items/4KP5BNQN"],"itemData":{"id":1442,"type":"article-journal","title":"Adaptation of trigeminal ganglion cells to periodic whisker deflections","container-title":"Somatosensory &amp; Motor Research","page":"111-118","volume":"23","issue":"3-4","source":"NCBI PubMed","abstract":"Trigeminal ganglion neurons in adult rats adapt to periodic whisker deflections in the range of 1-40 Hz, manifested as a reduction in spike counts to progressively later stimuli in a train of pulsatile or sinusoidal deflections. For high velocity, pulsatile deflections, adaptation is time- and frequency-dependent; as in the case of thalamic and cortical neurons, adaptation is greater at higher stimulus frequencies. With slower velocity, sinusoidal movements, trigeminal ganglion cells differ from central neurons, however, by exhibiting strong adaptation even at low frequencies. For both types of stimuli, effects in trigeminal ganglion neurons were more pronounced in rats maintained during the recording session under neuromuscular blockade than in non-paralysed animals. Results are consistent with previous findings in other systems that frequency-dependent adaptation of cutaneous primary afferent neurons is affected by mechanical properties of the skin. Such effects are likely to vary depending on the nature of the whisker stimuli and physiological states that affect skin viscoelasticity.","DOI":"10.1080/08990220600906589","ISSN":"0899-0220","note":"PMID: 17178546","journalAbbreviation":"Somatosens Mot Res","language":"eng","author":[{"family":"Fraser","given":"George"},{"family":"Hartings","given":"Jed A."},{"family":"Simons","given":"Daniel J."}],"issued":{"date-parts":[["2006",12]]},"PMID":"17178546"}}],"schema":"https://github.com/citation-style-language/schema/raw/master/csl-citation.json"} </w:instrText>
      </w:r>
      <w:r w:rsidR="00165DBB" w:rsidRPr="000E44DA">
        <w:rPr>
          <w:rFonts w:asciiTheme="minorBidi" w:hAnsiTheme="minorBidi"/>
          <w:sz w:val="24"/>
          <w:szCs w:val="24"/>
        </w:rPr>
        <w:fldChar w:fldCharType="separate"/>
      </w:r>
      <w:r w:rsidR="00165DBB" w:rsidRPr="00AD7D8D">
        <w:rPr>
          <w:rFonts w:ascii="Arial" w:hAnsi="Arial" w:cs="Arial"/>
          <w:sz w:val="24"/>
          <w:szCs w:val="24"/>
        </w:rPr>
        <w:t>(Fraser et al., 2006)</w:t>
      </w:r>
      <w:r w:rsidR="00165DBB" w:rsidRPr="000E44DA">
        <w:rPr>
          <w:rFonts w:asciiTheme="minorBidi" w:hAnsiTheme="minorBidi"/>
          <w:sz w:val="24"/>
          <w:szCs w:val="24"/>
        </w:rPr>
        <w:fldChar w:fldCharType="end"/>
      </w:r>
      <w:r w:rsidR="00D328BC" w:rsidRPr="00762C75">
        <w:rPr>
          <w:rFonts w:asciiTheme="minorBidi" w:hAnsiTheme="minorBidi"/>
          <w:sz w:val="24"/>
          <w:szCs w:val="24"/>
        </w:rPr>
        <w:t>, the trigeminal complex</w:t>
      </w:r>
      <w:r w:rsidR="00165DBB" w:rsidRPr="00762C75">
        <w:rPr>
          <w:rFonts w:asciiTheme="minorBidi" w:hAnsiTheme="minorBidi"/>
          <w:sz w:val="24"/>
          <w:szCs w:val="24"/>
        </w:rPr>
        <w:t xml:space="preserve"> </w:t>
      </w:r>
      <w:r w:rsidR="00165DBB" w:rsidRPr="000E44DA">
        <w:rPr>
          <w:rFonts w:asciiTheme="minorBidi" w:hAnsiTheme="minorBidi"/>
          <w:sz w:val="24"/>
          <w:szCs w:val="24"/>
        </w:rPr>
        <w:fldChar w:fldCharType="begin"/>
      </w:r>
      <w:r w:rsidR="00165DBB" w:rsidRPr="00762C75">
        <w:rPr>
          <w:rFonts w:asciiTheme="minorBidi" w:hAnsiTheme="minorBidi"/>
          <w:sz w:val="24"/>
          <w:szCs w:val="24"/>
        </w:rPr>
        <w:instrText xml:space="preserve"> ADDIN ZOTERO_ITEM CSL_CITATION {"citationID":"a2ru9on21","properties":{"formattedCitation":"(Ganmor et al., 2010; Mohar et al., 2013)","plainCitation":"(Ganmor et al., 2010; Mohar et al., 2013)"},"citationItems":[{"id":263,"uris":["http://zotero.org/users/6623/items/WGIMF537"],"uri":["http://zotero.org/users/6623/items/WGIMF537"],"itemData":{"id":263,"type":"article-journal","title":"Intensity-dependent adaptation of cortical and thalamic neurons is controlled by brainstem circuits of the sensory pathway","container-title":"Neuron","page":"273-286","volume":"66","issue":"2","source":"NCBI PubMed","abstract":"Current views of sensory adaptation in the rat somatosensory system suggest that it results mainly from short-term synaptic depression. Experimental and theoretical studies predict that increasing the intensity of sensory stimulation, followed by an increase in firing probability at early sensory stages, is expected to attenuate the response at later stages disproportionately more than weaker stimuli, due to greater depletion of synaptic resources and the relatively slow recovery process. This may lead to coding ambiguity of stimulus intensity during adaptation. In contrast, we found that increasing the intensity of repetitive whisker stimulation entails less adaptation in cortical neurons. In a series of recordings, from the trigeminal ganglion to the thalamus, we pinpointed the source of the unexpected pattern of adaptation to the brainstem trigeminal complex. We suggest that low-level sensory processing counterbalances later effects of short-term synaptic depression by increasing the throughput of high-intensity sensory inputs.","DOI":"10.1016/j.neuron.2010.03.032","ISSN":"1097-4199","note":"PMID: 20435003","journalAbbreviation":"Neuron","author":[{"family":"Ganmor","given":"Elad"},{"family":"Katz","given":"Yonatan"},{"family":"Lampl","given":"Ilan"}],"issued":{"date-parts":[["2010",4,29]]},"PMID":"20435003"}},{"id":1340,"uris":["http://zotero.org/groups/344142/items/X868JVZE"],"uri":["http://zotero.org/groups/344142/items/X868JVZE"],"itemData":{"id":1340,"type":"article-journal","title":"Opposite adaptive processing of stimulus intensity in two major nuclei of the somatosensory brainstem","container-title":"The Journal of Neuroscience: The Official Journal of the Society for Neuroscience","page":"15394-15400","volume":"33","issue":"39","source":"NCBI PubMed","abstract":"Tactile information ascends from the brainstem to the somatosensory cortex via two major parallel pathways, lemniscal and paralemniscal. In both pathways, and throughout all processing stations, adaptation effects are evident. Although parallel processin</w:instrText>
      </w:r>
      <w:r w:rsidR="00165DBB" w:rsidRPr="00AD7D8D">
        <w:rPr>
          <w:rFonts w:asciiTheme="minorBidi" w:hAnsiTheme="minorBidi"/>
          <w:sz w:val="24"/>
          <w:szCs w:val="24"/>
          <w:lang w:val="de-DE"/>
        </w:rPr>
        <w:instrText xml:space="preserve">g of sensory information is not unique to this system, the distinct information carried by these adaptive pathways remains unclear. Using in vivo intracellular recordings at their divergence point (brainstem trigeminal complex) in rats, we found opposite adaptation effects in the corresponding nuclei of these two pathways. Increasing the intensity of vibrissa stimulation entailed more adaption in paralemniscal neurons, whereas it caused less adaptation in lemniscal cells. Furthermore, increasing the intensity sharpens lemniscal receptive field profile as adaptation progresses. We hypothesize that these pathways evolved to operate optimally at different dynamic ranges of sustained sensory stimulation. Accordingly, the two pathways are likely to serve different functional roles in the transmission of weak and strong inputs. Hence, our results suggest that due to the disparity in the adaptation properties of two major parallel pathways in this system, high and reliable throughput of information can be achieved at a wider range of stimulation intensities than by each pathway alone.","DOI":"10.1523/JNEUROSCI.1886-13.2013","ISSN":"1529-2401","note":"PMID: 24068807","journalAbbreviation":"J. Neurosci.","language":"eng","author":[{"family":"Mohar","given":"Boaz"},{"family":"Katz","given":"Yonatan"},{"family":"Lampl","given":"Ilan"}],"issued":{"date-parts":[["2013",9,25]]},"PMID":"24068807"}}],"schema":"https://github.com/citation-style-language/schema/raw/master/csl-citation.json"} </w:instrText>
      </w:r>
      <w:r w:rsidR="00165DBB" w:rsidRPr="000E44DA">
        <w:rPr>
          <w:rFonts w:asciiTheme="minorBidi" w:hAnsiTheme="minorBidi"/>
          <w:sz w:val="24"/>
          <w:szCs w:val="24"/>
        </w:rPr>
        <w:fldChar w:fldCharType="separate"/>
      </w:r>
      <w:r w:rsidR="00165DBB" w:rsidRPr="00AD7D8D">
        <w:rPr>
          <w:rFonts w:ascii="Arial" w:hAnsi="Arial" w:cs="Arial"/>
          <w:sz w:val="24"/>
          <w:szCs w:val="24"/>
          <w:lang w:val="de-DE"/>
        </w:rPr>
        <w:t>(Ganmor et al., 2010; Mohar et al., 2013)</w:t>
      </w:r>
      <w:r w:rsidR="00165DBB" w:rsidRPr="000E44DA">
        <w:rPr>
          <w:rFonts w:asciiTheme="minorBidi" w:hAnsiTheme="minorBidi"/>
          <w:sz w:val="24"/>
          <w:szCs w:val="24"/>
        </w:rPr>
        <w:fldChar w:fldCharType="end"/>
      </w:r>
      <w:r w:rsidR="00D328BC" w:rsidRPr="00AD7D8D">
        <w:rPr>
          <w:rFonts w:asciiTheme="minorBidi" w:hAnsiTheme="minorBidi"/>
          <w:sz w:val="24"/>
          <w:szCs w:val="24"/>
          <w:lang w:val="de-DE"/>
        </w:rPr>
        <w:t xml:space="preserve">, thalamus </w:t>
      </w:r>
      <w:r w:rsidR="00165DBB" w:rsidRPr="000E44DA">
        <w:rPr>
          <w:rFonts w:asciiTheme="minorBidi" w:hAnsiTheme="minorBidi"/>
          <w:sz w:val="24"/>
          <w:szCs w:val="24"/>
        </w:rPr>
        <w:fldChar w:fldCharType="begin"/>
      </w:r>
      <w:r w:rsidR="00165DBB" w:rsidRPr="00AD7D8D">
        <w:rPr>
          <w:rFonts w:asciiTheme="minorBidi" w:hAnsiTheme="minorBidi"/>
          <w:sz w:val="24"/>
          <w:szCs w:val="24"/>
          <w:lang w:val="de-DE"/>
        </w:rPr>
        <w:instrText xml:space="preserve"> ADDIN ZOTERO_ITEM CSL_CITATION {"citationID":"1o9oon3746","properties":{"formattedCitation":"(Khatri et al., 2004)","plainCitation":"(Khatri et al., 2004)"},"citationItems":[{"id":1274,"uris":["http://zotero.org/groups/344142/items/DWKPZKK8"],"uri":["http://zotero.org/groups/344142/items/DWKPZKK8"],"itemData":{"id":1274,"type":"article-journal","title":"Adaptation in thalamic barreloid and cortical barrel neurons to periodic whisker deflections varying in frequency and velocity","container-title":"Journal of Neurophysiology","page":"3244-3254","volume":"92","issue":"6","source":"NCBI PubMed","abstract":"Layer IV circuitry in the rodent whisker-to-barrel pathway transforms the thalamic input signal spatially and temporally. Excitatory and inhibitory barrel neurons display response properties that differ from each other and from their common thalamic inputs. Here we further examine thalamocortical response transformations by characterizing the responses of individual thalamic barreloid neurons and presumed excitatory and inhibitory cortical barrel neurons to periodic whisker deflections varying in frequency from 1 to 40 Hz. Both pulsatile and sinusoidal periodic stimulation of fixed deflection amplitude were used to assess stimulus-evoked adaptation of thalamocortical units (TCUs), fast-spike barrel units (FSUs: presumed inhibitory neurons), and regular-spike barrel units (RSUs: presumed excitatory neurons). Monotonic, frequency-dependent reductions in firing were observed in thalamic and cortical neurons to the second and subsequent stimuli in trains of high (pulsatile)- and low (sinusoidal)-velocity deflections. RSUs and FSUs adapted substantially more than their thalamic input neurons, and at all frequencies, FSUs fired at higher rates than the other two cell types. For example at 40 Hz, response magnitudes of TCUs decreased by 34%, FSUs by 72%, and RSUs by 78%. Across frequencies, RSUs and FSUs displayed more cycle-by-cycle entrainment and phase-locked responses for (high velocity) pulsatile than (lower velocity) sinusoidal deflections; for TCUs, phase-locking was equivalent for both stimuli, but entrainment was higher for sinusoidal deflections. Strong feed-forward inhibition, in conjunction with synaptic depression, renders the firing of barrel neurons sparse but temporally faithful to the occurrence of repetitive whisker deflections, especially when they are of high velocity.","DOI":"10.1152/jn.00257.2004","ISSN":"0022-3077","note":"PMID: 15306632","journalAbbreviation":"J. Neurophysiol.","language":"eng","author":[{"family":"Khatri","given":"V."},{"family":"Hartings","given":"J. A."},{"family":"Simons","given":"D. J."}],"issued":{"date-parts":[["2004",12]]},"PMID":"15306632"}}],"schema":"https://github.com/citation-style-language/schema/raw/master/csl-citation.json"} </w:instrText>
      </w:r>
      <w:r w:rsidR="00165DBB" w:rsidRPr="000E44DA">
        <w:rPr>
          <w:rFonts w:asciiTheme="minorBidi" w:hAnsiTheme="minorBidi"/>
          <w:sz w:val="24"/>
          <w:szCs w:val="24"/>
        </w:rPr>
        <w:fldChar w:fldCharType="separate"/>
      </w:r>
      <w:r w:rsidR="00165DBB" w:rsidRPr="00AD7D8D">
        <w:rPr>
          <w:rFonts w:ascii="Arial" w:hAnsi="Arial" w:cs="Arial"/>
          <w:sz w:val="24"/>
          <w:szCs w:val="24"/>
          <w:lang w:val="de-DE"/>
        </w:rPr>
        <w:t>(Khatri et al., 2004)</w:t>
      </w:r>
      <w:r w:rsidR="00165DBB" w:rsidRPr="000E44DA">
        <w:rPr>
          <w:rFonts w:asciiTheme="minorBidi" w:hAnsiTheme="minorBidi"/>
          <w:sz w:val="24"/>
          <w:szCs w:val="24"/>
        </w:rPr>
        <w:fldChar w:fldCharType="end"/>
      </w:r>
      <w:r w:rsidR="009F5F30" w:rsidRPr="00AD7D8D">
        <w:rPr>
          <w:rFonts w:asciiTheme="minorBidi" w:hAnsiTheme="minorBidi"/>
          <w:sz w:val="24"/>
          <w:szCs w:val="24"/>
          <w:lang w:val="de-DE"/>
        </w:rPr>
        <w:t xml:space="preserve"> </w:t>
      </w:r>
      <w:r w:rsidR="009F5F30" w:rsidRPr="000E44DA">
        <w:rPr>
          <w:rFonts w:asciiTheme="minorBidi" w:hAnsiTheme="minorBidi"/>
          <w:sz w:val="24"/>
          <w:szCs w:val="24"/>
        </w:rPr>
        <w:fldChar w:fldCharType="begin"/>
      </w:r>
      <w:r w:rsidR="009F5F30" w:rsidRPr="00AD7D8D">
        <w:rPr>
          <w:rFonts w:asciiTheme="minorBidi" w:hAnsiTheme="minorBidi"/>
          <w:sz w:val="24"/>
          <w:szCs w:val="24"/>
          <w:lang w:val="de-DE"/>
        </w:rPr>
        <w:instrText xml:space="preserve"> ADDIN ZOTERO_ITEM CSL_CITATION {"citationID":"66dc6i8jd","properties":{"formattedCitation":"(Hartings et al., 2003)","plainCitation":"(Hartings et al., 2003)"},"citationItems":[{"id":1450,"uris":["http://zotero.org/groups/344142/items/CTA9FRBD"],"uri":["http://zotero.org/groups/344142/items/CTA9FRBD"],"itemData":{"id":1450,"type":"article-journal","title":"Processing of periodic whisker deflections by neurons in the ventroposterior medial and thalamic reticular nuclei","container-title":"Journal of Neurophysiology","page":"3087-3094","volume":"90","issue":"5","source":"NCBI PubMed","abstract":"Rats employ rhythmic whisker movements to sample information in their sensory environment. To study frequency tuning and filtering characteristics of thalamic circuitry, we recorded single-unit responses of ventroposterior medial (VPm) and thalamic reticular (Rt) neurons to 1- to 40-Hz sinusoidal and pulsatile whisker deflection in lightly narcotized rats. Neuronal entrainment was assessed by a measure of the relative modulation (RM) of firing at the stimulus frequency given by the first harmonic (F1) of the cycle time h</w:instrText>
      </w:r>
      <w:r w:rsidR="009F5F30" w:rsidRPr="005A5DA5">
        <w:rPr>
          <w:rFonts w:asciiTheme="minorBidi" w:hAnsiTheme="minorBidi"/>
          <w:sz w:val="24"/>
          <w:szCs w:val="24"/>
        </w:rPr>
        <w:instrText>istogram divided by the mean firing rate (F0). VPm signaling of both sinusoidal and periodic pulsatile whisker movements improved gradually over 1-16 and was maximal at 20-40 Hz. By contrast, the RM of Rt responses increased over 1-8 Hz, but deteriorated progressively over the 12- to 40-Hz range. In Rt, response adaptation occurred at lower stimu</w:instrText>
      </w:r>
      <w:r w:rsidR="009F5F30" w:rsidRPr="00762C75">
        <w:rPr>
          <w:rFonts w:asciiTheme="minorBidi" w:hAnsiTheme="minorBidi"/>
          <w:sz w:val="24"/>
          <w:szCs w:val="24"/>
        </w:rPr>
        <w:instrText xml:space="preserve">lus frequencies and to a greater extent than in VPm. Within a train of high-frequency stimuli, Rt responses progressively decremented, possibly due to the accumulation of inhibition, whereas those of VPm neurons augmented. Mean firing rates in Rt increased 42 spikes/s over 1-40 Hz, providing tonic (low RM) inhibition during high-frequency stimulation that may enhance VPm signal-to-noise ratios. Consistent with this view, VPm mean firing rates increased only 13 spikes/s over 1-40 Hz, and inter-deflection activity was suppressed to a greater extent than stimulus-evoked responses. Rt inhibition is likely to act in concert with actions of neuromodulators in optimizing thalamic temporal signaling of high-frequency whisker movements.","DOI":"10.1152/jn.00469.2003","ISSN":"0022-3077","note":"PMID: 14615426","journalAbbreviation":"J. Neurophysiol.","language":"eng","author":[{"family":"Hartings","given":"Jed A."},{"family":"Temereanca","given":"Simona"},{"family":"Simons","given":"Daniel J."}],"issued":{"date-parts":[["2003",11]]},"PMID":"14615426"}}],"schema":"https://github.com/citation-style-language/schema/raw/master/csl-citation.json"} </w:instrText>
      </w:r>
      <w:r w:rsidR="009F5F30" w:rsidRPr="000E44DA">
        <w:rPr>
          <w:rFonts w:asciiTheme="minorBidi" w:hAnsiTheme="minorBidi"/>
          <w:sz w:val="24"/>
          <w:szCs w:val="24"/>
        </w:rPr>
        <w:fldChar w:fldCharType="separate"/>
      </w:r>
      <w:r w:rsidR="009F5F30" w:rsidRPr="00AD7D8D">
        <w:rPr>
          <w:rFonts w:ascii="Arial" w:hAnsi="Arial" w:cs="Arial"/>
          <w:sz w:val="24"/>
          <w:szCs w:val="24"/>
        </w:rPr>
        <w:t>(Hartings et al., 2003)</w:t>
      </w:r>
      <w:r w:rsidR="009F5F30" w:rsidRPr="000E44DA">
        <w:rPr>
          <w:rFonts w:asciiTheme="minorBidi" w:hAnsiTheme="minorBidi"/>
          <w:sz w:val="24"/>
          <w:szCs w:val="24"/>
        </w:rPr>
        <w:fldChar w:fldCharType="end"/>
      </w:r>
      <w:r w:rsidR="00D328BC" w:rsidRPr="00762C75">
        <w:rPr>
          <w:rFonts w:asciiTheme="minorBidi" w:hAnsiTheme="minorBidi"/>
          <w:sz w:val="24"/>
          <w:szCs w:val="24"/>
        </w:rPr>
        <w:t xml:space="preserve"> and in the barrel cortex </w:t>
      </w:r>
      <w:r w:rsidR="009F5F30" w:rsidRPr="000E44DA">
        <w:rPr>
          <w:rFonts w:asciiTheme="minorBidi" w:hAnsiTheme="minorBidi"/>
          <w:sz w:val="24"/>
          <w:szCs w:val="24"/>
        </w:rPr>
        <w:fldChar w:fldCharType="begin"/>
      </w:r>
      <w:r w:rsidR="009F5F30" w:rsidRPr="00762C75">
        <w:rPr>
          <w:rFonts w:asciiTheme="minorBidi" w:hAnsiTheme="minorBidi"/>
          <w:sz w:val="24"/>
          <w:szCs w:val="24"/>
        </w:rPr>
        <w:instrText xml:space="preserve"> ADDIN ZOTERO_ITEM CSL_CITATION {"citationID":"29js694v3s","properties":{"formattedCitation":"(Ahissar et al., 2000)","plainCitation":"(Ahissar et al., 2000)"},"citationItems":[{"id":1739,"uris":["http://zotero.org/groups/344142/items/FZJDFJM4"],"uri":["http://zotero.org/groups/344142/items/FZJDFJM4"],"itemData":{"id":1739,"type":"article-journal","title":"Transformation from temporal to rate coding in a somatosensory thalamocortical pathway","container-title":"Nature","page":"302-306","volume":"406","issue":"6793","source":"PubMed","abstract":"The anatomical connections from the whiskers to the rodent somatosensory (barrel) cortex form two parallel (lemniscal and paralemniscal) pathways. It is unclear whether the paralemniscal pathway is directly involved in tactile processing, because paralemniscal neuronal responses show poor spatial resolution, labile latencies and strong dependence on cortical feedback. Here we show that the paralemniscal system can transform temporally encoded vibrissal information into a rate code. We recorded the representations of the frequency of whisker movement along the two pathways in anaesthetized rats. In response to varying stimulus frequencies, the lemniscal neurons exhibited amplitude modulations and constant latencies. In contrast, paralemniscal neurons in both thalamus and cortex coded the input frequency as changes in latency. Because the onset latencies increased and the offset latencies remained constant, the latency increments were translated into a rate code: increasing onset latencies led to lower spike counts. A thalamocortical loop that includes cortical oscillations and thalamic gating can account for these results. Thus, variable latencies and effective cortical feedback in the paralemniscal system can serve the processing of temporal sensory cues, such as those that encode object location during whisking. In contrast, fixed time locking in the lemniscal system is crucial for reliable spatial processing.","DOI":"10.1038/35018568","ISSN":"0028-0836","note":"PMID: 10917531","journalAbbreviation":"Nature","language":"eng","author":[{"family":"Ahissar","given":"E."},{"family":"Sosnik","given":"R."},{"family":"Haidarliu","given":"S."}],"issued":{"date-parts":[["2000",7,20]]},"PMID":"10917531"}}],"schema":"https://github.com/citation-style-language/schema/raw/master/csl-citation.json"} </w:instrText>
      </w:r>
      <w:r w:rsidR="009F5F30" w:rsidRPr="000E44DA">
        <w:rPr>
          <w:rFonts w:asciiTheme="minorBidi" w:hAnsiTheme="minorBidi"/>
          <w:sz w:val="24"/>
          <w:szCs w:val="24"/>
        </w:rPr>
        <w:fldChar w:fldCharType="separate"/>
      </w:r>
      <w:r w:rsidR="009F5F30" w:rsidRPr="00AD7D8D">
        <w:rPr>
          <w:rFonts w:ascii="Arial" w:hAnsi="Arial" w:cs="Arial"/>
          <w:sz w:val="24"/>
          <w:szCs w:val="24"/>
        </w:rPr>
        <w:t>(Ahissar et al., 2000)</w:t>
      </w:r>
      <w:r w:rsidR="009F5F30" w:rsidRPr="000E44DA">
        <w:rPr>
          <w:rFonts w:asciiTheme="minorBidi" w:hAnsiTheme="minorBidi"/>
          <w:sz w:val="24"/>
          <w:szCs w:val="24"/>
        </w:rPr>
        <w:fldChar w:fldCharType="end"/>
      </w:r>
      <w:r w:rsidR="009F5F30" w:rsidRPr="00762C75">
        <w:rPr>
          <w:rFonts w:asciiTheme="minorBidi" w:hAnsiTheme="minorBidi"/>
          <w:sz w:val="24"/>
          <w:szCs w:val="24"/>
        </w:rPr>
        <w:t xml:space="preserve"> </w:t>
      </w:r>
      <w:r w:rsidR="009F5F30" w:rsidRPr="00774C98">
        <w:rPr>
          <w:rFonts w:asciiTheme="minorBidi" w:hAnsiTheme="minorBidi"/>
          <w:sz w:val="24"/>
          <w:szCs w:val="24"/>
        </w:rPr>
        <w:fldChar w:fldCharType="begin"/>
      </w:r>
      <w:r w:rsidR="009F5F30" w:rsidRPr="00762C75">
        <w:rPr>
          <w:rFonts w:asciiTheme="minorBidi" w:hAnsiTheme="minorBidi"/>
          <w:sz w:val="24"/>
          <w:szCs w:val="24"/>
        </w:rPr>
        <w:instrText xml:space="preserve"> ADDIN ZOTERO_ITEM CSL_CITATION {"citationID":"g47ps15su","properties":{"formattedCitation":"(Heiss et al., 2008; Khatri et al., 2009)","plainCitation":"(Heiss et al., 2008; Khatri et al., 2009)"},"citationItems":[{"id":1284,"uris":["http://zotero.org/groups/344142/items/S2IH6BGJ"],"uri":["http://zotero.org/groups/344142/items/S2IH6BGJ"],"itemData":{"id":1284,"type":"article-journal","title":"Shift in the balance between excitation and inhibition during sensory adaptation of S1 neurons","container-title":"The Journal of Neuroscience: The Official Journal of the Society for Neuroscience","page":"13320-13330","volume":"28","issue":"49","source":"NCBI PubMed","abstract":"Sustained stimulation of sensory organs results in adaptation of the neuronal response along the sensory pathway. Whether or not cortical adaptation affects equally excitation and inhibition is poorly understood. We examined this question using patch recordings of neurons in the barrel cortex of anesthetized rats while repetitively stimulating the principal whisker. We found that inhibition adapts more than excitation, causing the balance between them to shift toward excitation. A comparison of the latency of thalamic firing and evoked excitation and inhibition in the cortex strongly suggests that adaptation of inhibition results mostly from depression of inhibitory synapses rather than adaptation in the firing of inhibitory cells. The differential adaptation of the evoked conductances that shifts the balance toward excitation may act as a gain mechanism which enhances the subthreshold response during sustained stimulation, despite a large reduction in excitation.","DOI":"10.1523/JNEUROSCI.2646-08.2008","ISSN":"1529-2401","note":"PMID: 19052224","journalAbbreviation":"J. Neurosci.","language":"eng","author":[{"family":"Heiss","given":"Jaime E."},{"family":"Katz","given":"Yonatan"},{"family":"Ganmor","given":"Elad"},{"family":"Lampl","given":"Ilan"}],"issued":{"date-parts":[["2008",12,3]]},"PMID":"19052224"}},{"id":1294,"uris":["http://zotero.org/groups/344142/items/4GFUT7WH"],"uri":["http://zotero.org/groups/344142/items/4GFUT7WH"],"itemData":{"id":1294,"type":"article-journal","title":"Stimulus-specific and stimulus-nonspecific firing synchrony and its modulation by sensory adaptation in the whisker-to-barrel pathway","container-title":"Journal of Neurophysiology","page":"2328-2338","volume":"101","issue":"5","source":"NCBI PubMed","abstract":"The stimulus-evoked response of a cortical neuron depends on both details of the afferent signal and the momentary state of the larger network in which it is embedded. Consequently, identical sensory stimuli evoke highly variable responses. Using simultaneous recordings of thalamic barreloid and/or cortical barrel neurons in the rat whisker-to-barrel pathway, we determined the extent to which the responses of pairs of cells covary on a trial-by-trial basis. In the thalamus and cortical layer IV, a substantial component of trial-to-trial variability is independent of the specific parameters of the stimulus, probed here using deflection angle. These stimulus-nonspecific effects resulted in greater-than-chance similarities in trial-averaged angular tuning among simultaneously recorded pairs of barrel neurons. Such effects were not observed among simultaneously recorded thalamic and cortical barrel neurons, suggesting strong intracortical mechanisms of synchronization. Sensory adaptation produced by prior whisker deflections reduced response magnitudes and enhanced the joint angular tuning of simultaneously recorded neurons. Adaptation also decorrelated stimulus-evoked responses, rendering trial-by-trial responses of neuron pairs less similar to each other. Adaptation-induced decorrelation coupled with sharpened joint tuning could enhance the saliency of cells within thalamus or cortex that continue to fire synchronously during ongoing tactile stimulation associated with active touch.","DOI":"10.1152/jn.91151.2008","ISSN":"0022-3077","note":"PMID: 19279146 \nPMCID: PMC2681434","journalAbbreviation":"J. Neurophysiol.","language":"eng","author":[{"family":"Khatri","given":"Vivek"},{"family":"Bruno","given":"Randy M."},{"family":"Simons","given":"Daniel J."}],"issued":{"date-parts":[["2009",5]]},"PMID":"19279146","PMCID":"PMC2681434"}}],"schema":"https://github.com/citation-style-language/schema/raw/master/csl-citation.json"} </w:instrText>
      </w:r>
      <w:r w:rsidR="009F5F30" w:rsidRPr="00774C98">
        <w:rPr>
          <w:rFonts w:asciiTheme="minorBidi" w:hAnsiTheme="minorBidi"/>
          <w:sz w:val="24"/>
          <w:szCs w:val="24"/>
        </w:rPr>
        <w:fldChar w:fldCharType="separate"/>
      </w:r>
      <w:r w:rsidR="009F5F30" w:rsidRPr="00AD7D8D">
        <w:rPr>
          <w:rFonts w:ascii="Arial" w:hAnsi="Arial" w:cs="Arial"/>
          <w:sz w:val="24"/>
          <w:szCs w:val="24"/>
        </w:rPr>
        <w:t>(Heiss et al., 2008; Khatri et al., 2009)</w:t>
      </w:r>
      <w:r w:rsidR="009F5F30" w:rsidRPr="00774C98">
        <w:rPr>
          <w:rFonts w:asciiTheme="minorBidi" w:hAnsiTheme="minorBidi"/>
          <w:sz w:val="24"/>
          <w:szCs w:val="24"/>
        </w:rPr>
        <w:fldChar w:fldCharType="end"/>
      </w:r>
      <w:r w:rsidR="00D328BC" w:rsidRPr="00762C75">
        <w:rPr>
          <w:rFonts w:asciiTheme="minorBidi" w:hAnsiTheme="minorBidi"/>
          <w:sz w:val="24"/>
          <w:szCs w:val="24"/>
        </w:rPr>
        <w:t>.</w:t>
      </w:r>
      <w:r w:rsidR="007A36B9" w:rsidRPr="00762C75">
        <w:rPr>
          <w:rFonts w:asciiTheme="minorBidi" w:hAnsiTheme="minorBidi"/>
          <w:sz w:val="24"/>
          <w:szCs w:val="24"/>
        </w:rPr>
        <w:t xml:space="preserve"> </w:t>
      </w:r>
      <w:r w:rsidR="00ED2CB9" w:rsidRPr="00762C75">
        <w:rPr>
          <w:rFonts w:asciiTheme="minorBidi" w:hAnsiTheme="minorBidi"/>
          <w:sz w:val="24"/>
          <w:szCs w:val="24"/>
        </w:rPr>
        <w:t>Important</w:t>
      </w:r>
      <w:r w:rsidR="000401D3" w:rsidRPr="00762C75">
        <w:rPr>
          <w:rFonts w:asciiTheme="minorBidi" w:hAnsiTheme="minorBidi"/>
          <w:sz w:val="24"/>
          <w:szCs w:val="24"/>
        </w:rPr>
        <w:t xml:space="preserve">ly, </w:t>
      </w:r>
      <w:r w:rsidR="00E37930" w:rsidRPr="00762C75">
        <w:rPr>
          <w:rFonts w:asciiTheme="minorBidi" w:hAnsiTheme="minorBidi"/>
          <w:sz w:val="24"/>
          <w:szCs w:val="24"/>
        </w:rPr>
        <w:t xml:space="preserve">adaptation is </w:t>
      </w:r>
      <w:r w:rsidR="007958E5" w:rsidRPr="00762C75">
        <w:rPr>
          <w:rFonts w:asciiTheme="minorBidi" w:hAnsiTheme="minorBidi"/>
          <w:sz w:val="24"/>
          <w:szCs w:val="24"/>
        </w:rPr>
        <w:t xml:space="preserve">strongly </w:t>
      </w:r>
      <w:r w:rsidR="00E37930" w:rsidRPr="00762C75">
        <w:rPr>
          <w:rFonts w:asciiTheme="minorBidi" w:hAnsiTheme="minorBidi"/>
          <w:sz w:val="24"/>
          <w:szCs w:val="24"/>
        </w:rPr>
        <w:t xml:space="preserve">affected by </w:t>
      </w:r>
      <w:r w:rsidR="000401D3" w:rsidRPr="00762C75">
        <w:rPr>
          <w:rFonts w:asciiTheme="minorBidi" w:hAnsiTheme="minorBidi"/>
          <w:sz w:val="24"/>
          <w:szCs w:val="24"/>
        </w:rPr>
        <w:t>the intensity of stimulation</w:t>
      </w:r>
      <w:r w:rsidR="009F5F30" w:rsidRPr="00762C75">
        <w:rPr>
          <w:rFonts w:asciiTheme="minorBidi" w:hAnsiTheme="minorBidi"/>
          <w:sz w:val="24"/>
          <w:szCs w:val="24"/>
        </w:rPr>
        <w:t xml:space="preserve"> </w:t>
      </w:r>
      <w:r w:rsidR="009F5F30" w:rsidRPr="000E44DA">
        <w:rPr>
          <w:rFonts w:asciiTheme="minorBidi" w:hAnsiTheme="minorBidi"/>
          <w:sz w:val="24"/>
          <w:szCs w:val="24"/>
        </w:rPr>
        <w:fldChar w:fldCharType="begin"/>
      </w:r>
      <w:r w:rsidR="009F5F30" w:rsidRPr="00762C75">
        <w:rPr>
          <w:rFonts w:asciiTheme="minorBidi" w:hAnsiTheme="minorBidi"/>
          <w:sz w:val="24"/>
          <w:szCs w:val="24"/>
        </w:rPr>
        <w:instrText xml:space="preserve"> ADDIN ZOTERO_ITEM CSL_CITATION {"citationID":"2a68brltm6","properties":{"formattedCitation":"(Ganmor et al., 2010; Mohar et al., 2013)","plainCitation":"(Ganmor et al., 2010; Mohar et al., 2013)"},"citationItems":[{"id":263,"uris":["http://zotero.org/users/6623/items/WGIMF537"],"uri":["http://zotero.org/users/6623/items/WGIMF537"],"itemData":{"id":263,"type":"article-journal","title":"Intensity-dependent adaptation of cortical and thalamic neurons is controlled by brainstem circuits of the sensory pathway","container-title":"Neuron","page":"273-286","volume":"66","issue":"2","source":"NCBI PubMed","abstract":"Current views of sensory adaptation in the rat somatosensory system suggest that it results mainly from short-term synaptic depression. Experimental and theoretical studies predict that increasing the intensity of sensory stimulation, followed by an increase in firing probability at early sensory stages, is expected to attenuate the response at later stages disproportionately more than weaker stimuli, due to greater depletion of synaptic resources and the relatively slow recovery process. This may lead to coding ambiguity of stimulus intensity during adaptation. In contrast, we found that increasing the intensity of repetitive whisker stimulation entails less adaptation in cortical neurons. In a series of recordings, from the trigeminal ganglion to the thalamus, we pinpointed the source of the unexpected pattern of adaptation to the brainstem trigeminal complex. We suggest that low-level sensory processing counterbalances later effects of short-term synaptic depression by increasing the throughput of high-intensity sensory inputs.","DOI":"10.1016/j.neuron.2010.03.032","ISSN":"1097-4199","note":"PMID: 20435003","journalAbbreviation":"Neuron","author":[{"family":"Ganmor","given":"Elad"},{"family":"Katz","given":"Yonatan"},{"family":"Lampl","given":"Ilan"}],"issued":{"date-parts":[["2010",4,29]]},"PMID":"20435003"}},{"id":1340,"uris":["http://zotero.org/groups/344142/items/X868JVZE"],"uri":["http://zotero.org/groups/344142/items/X868JVZE"],"itemData":{"id":1340,"type":"article-journal","title":"Opposite adaptive processing of stimulus intensity in two major nuclei of the somatosensory brainstem","container-title":"The Journal of Neuroscience: The Official Journal of the Society for Neuroscience","page":"15394-15400","volume":"33","issue":"39","source":"NCBI PubMed","abstract":"Tactile information ascends from the brainstem to the somatosensory cortex via two major parallel pathways, lemniscal and paralemniscal. In both pathways, and throughout all processing stations, adaptation effects are evident. Although parallel processing of sensory information is not unique to this system, the distinct information carried by these adaptive pathways remains unclear. Using in vivo intracellular recordings at their divergence point (brainstem trigeminal complex) in rats, we found opposite adaptation effects in the corresponding nuclei of these two pathways. Increasing the intensity of vibrissa stimulation entailed more adaption in paralemniscal neurons, whereas it caused less adaptation in lemniscal cells. Furthermore, increasing the intensity sharpens lemniscal receptive field profile as adaptation progresses. We hypothesize that these pathways evolved to operate optimally at different dynamic ranges of sustained sensory stimulation. Accordingly, the two pathways are likely to serve different functional roles in the transmission of weak and strong inputs. Hence, our results suggest that due to the disparity in the adaptation properties of two major parallel pathways in this system, high and reliable throughput of information can be achieved at a wider range of stimulation intensities than by each pathway alone.","DOI":"10.1523/JNEUROSCI.1886-13.2013","ISSN":"1529-2401","note":"PMID: 24068807","journalAbbreviation":"J. Neurosci.","language":"eng","author":[{"family":"Mohar","given":"Boaz"},{"family":"Katz","given":"Yonatan"},{"family":"Lampl","given":"Ilan"}],"issued":{"date-parts":[["2013",9,25]]},"PMID":"24068807"}}],"schema":"https://github.com/citation-style-language/schema/raw/master/csl-citation.json"} </w:instrText>
      </w:r>
      <w:r w:rsidR="009F5F30" w:rsidRPr="000E44DA">
        <w:rPr>
          <w:rFonts w:asciiTheme="minorBidi" w:hAnsiTheme="minorBidi"/>
          <w:sz w:val="24"/>
          <w:szCs w:val="24"/>
        </w:rPr>
        <w:fldChar w:fldCharType="separate"/>
      </w:r>
      <w:r w:rsidR="009F5F30" w:rsidRPr="00AD7D8D">
        <w:rPr>
          <w:rFonts w:ascii="Arial" w:hAnsi="Arial" w:cs="Arial"/>
          <w:sz w:val="24"/>
          <w:szCs w:val="24"/>
        </w:rPr>
        <w:t>(Ganmor et al., 2010; Mohar et al., 2013)</w:t>
      </w:r>
      <w:r w:rsidR="009F5F30" w:rsidRPr="000E44DA">
        <w:rPr>
          <w:rFonts w:asciiTheme="minorBidi" w:hAnsiTheme="minorBidi"/>
          <w:sz w:val="24"/>
          <w:szCs w:val="24"/>
        </w:rPr>
        <w:fldChar w:fldCharType="end"/>
      </w:r>
      <w:r w:rsidR="007958E5" w:rsidRPr="00762C75">
        <w:rPr>
          <w:rFonts w:asciiTheme="minorBidi" w:hAnsiTheme="minorBidi"/>
          <w:sz w:val="24"/>
          <w:szCs w:val="24"/>
        </w:rPr>
        <w:t>, the</w:t>
      </w:r>
      <w:r w:rsidR="00E37930" w:rsidRPr="00762C75">
        <w:rPr>
          <w:rFonts w:asciiTheme="minorBidi" w:hAnsiTheme="minorBidi"/>
          <w:sz w:val="24"/>
          <w:szCs w:val="24"/>
        </w:rPr>
        <w:t xml:space="preserve"> shape of </w:t>
      </w:r>
      <w:r w:rsidR="00E12C46" w:rsidRPr="00762C75">
        <w:rPr>
          <w:rFonts w:asciiTheme="minorBidi" w:hAnsiTheme="minorBidi"/>
          <w:sz w:val="24"/>
          <w:szCs w:val="24"/>
        </w:rPr>
        <w:t>each stimulus</w:t>
      </w:r>
      <w:r w:rsidR="009F5F30" w:rsidRPr="00762C75">
        <w:rPr>
          <w:rFonts w:asciiTheme="minorBidi" w:hAnsiTheme="minorBidi"/>
          <w:sz w:val="24"/>
          <w:szCs w:val="24"/>
        </w:rPr>
        <w:t xml:space="preserve"> </w:t>
      </w:r>
      <w:r w:rsidR="009F5F30" w:rsidRPr="000E44DA">
        <w:rPr>
          <w:rFonts w:asciiTheme="minorBidi" w:hAnsiTheme="minorBidi"/>
          <w:sz w:val="24"/>
          <w:szCs w:val="24"/>
        </w:rPr>
        <w:fldChar w:fldCharType="begin"/>
      </w:r>
      <w:r w:rsidR="009F5F30" w:rsidRPr="00762C75">
        <w:rPr>
          <w:rFonts w:asciiTheme="minorBidi" w:hAnsiTheme="minorBidi"/>
          <w:sz w:val="24"/>
          <w:szCs w:val="24"/>
        </w:rPr>
        <w:instrText xml:space="preserve"> ADDIN ZOTERO_ITEM CSL_CITATION {"citationID":"1rbe7t0qua","properties":{"formattedCitation":"(Fraser et al., 2006)","plainCitation":"(Fraser et al., 2006)"},"citationItems":[{"id":1442,"uris":["http://zotero.org/groups/344142/items/4KP5BNQN"],"uri":["http://zotero.org/groups/344142/items/4KP5BNQN"],"itemData":{"id":1442,"type":"article-journal","title":"Adaptation of trigeminal ganglion cells to periodic whisker deflections","container-title":"Somatosensory &amp; Motor Research","page":"111-118","volume":"23","issue":"3-4","source":"NCBI PubMed","abstract":"Trigeminal ganglion </w:instrText>
      </w:r>
      <w:r w:rsidR="009F5F30" w:rsidRPr="005A5DA5">
        <w:rPr>
          <w:rFonts w:asciiTheme="minorBidi" w:hAnsiTheme="minorBidi"/>
          <w:sz w:val="24"/>
          <w:szCs w:val="24"/>
          <w:lang w:val="de-DE"/>
        </w:rPr>
        <w:instrText xml:space="preserve">neurons in adult rats adapt to periodic whisker deflections in the range of 1-40 Hz, manifested as a reduction in spike counts to progressively later stimuli in a train of pulsatile or sinusoidal deflections. For high velocity, pulsatile deflections, adaptation is time- and frequency-dependent; as in the case of thalamic and cortical neurons, adaptation is greater at higher stimulus frequencies. With slower velocity, sinusoidal movements, trigeminal ganglion cells differ from central neurons, however, by exhibiting strong adaptation even at low frequencies. For both types of stimuli, effects in trigeminal ganglion neurons were more pronounced in rats maintained during the recording session under neuromuscular blockade than in non-paralysed animals. Results are consistent with previous findings in other systems that frequency-dependent </w:instrText>
      </w:r>
      <w:r w:rsidR="009F5F30" w:rsidRPr="00AD7D8D">
        <w:rPr>
          <w:rFonts w:asciiTheme="minorBidi" w:hAnsiTheme="minorBidi"/>
          <w:sz w:val="24"/>
          <w:szCs w:val="24"/>
          <w:lang w:val="de-DE"/>
        </w:rPr>
        <w:instrText xml:space="preserve">adaptation of cutaneous primary afferent neurons is affected by mechanical properties of the skin. Such effects are likely to vary depending on the nature of the whisker stimuli and physiological states that affect skin viscoelasticity.","DOI":"10.1080/08990220600906589","ISSN":"0899-0220","note":"PMID: 17178546","journalAbbreviation":"Somatosens Mot Res","language":"eng","author":[{"family":"Fraser","given":"George"},{"family":"Hartings","given":"Jed A."},{"family":"Simons","given":"Daniel J."}],"issued":{"date-parts":[["2006",12]]},"PMID":"17178546"}}],"schema":"https://github.com/citation-style-language/schema/raw/master/csl-citation.json"} </w:instrText>
      </w:r>
      <w:r w:rsidR="009F5F30" w:rsidRPr="000E44DA">
        <w:rPr>
          <w:rFonts w:asciiTheme="minorBidi" w:hAnsiTheme="minorBidi"/>
          <w:sz w:val="24"/>
          <w:szCs w:val="24"/>
        </w:rPr>
        <w:fldChar w:fldCharType="separate"/>
      </w:r>
      <w:r w:rsidR="009F5F30" w:rsidRPr="00AD7D8D">
        <w:rPr>
          <w:rFonts w:ascii="Arial" w:hAnsi="Arial" w:cs="Arial"/>
          <w:sz w:val="24"/>
          <w:szCs w:val="24"/>
          <w:lang w:val="de-DE"/>
        </w:rPr>
        <w:t>(Fraser et al., 2006)</w:t>
      </w:r>
      <w:r w:rsidR="009F5F30" w:rsidRPr="000E44DA">
        <w:rPr>
          <w:rFonts w:asciiTheme="minorBidi" w:hAnsiTheme="minorBidi"/>
          <w:sz w:val="24"/>
          <w:szCs w:val="24"/>
        </w:rPr>
        <w:fldChar w:fldCharType="end"/>
      </w:r>
      <w:r w:rsidR="009F5F30" w:rsidRPr="00AD7D8D">
        <w:rPr>
          <w:rFonts w:asciiTheme="minorBidi" w:hAnsiTheme="minorBidi"/>
          <w:sz w:val="24"/>
          <w:szCs w:val="24"/>
          <w:lang w:val="de-DE"/>
        </w:rPr>
        <w:t xml:space="preserve"> </w:t>
      </w:r>
      <w:r w:rsidR="00372D2E" w:rsidRPr="000E44DA">
        <w:rPr>
          <w:rFonts w:asciiTheme="minorBidi" w:hAnsiTheme="minorBidi"/>
          <w:sz w:val="24"/>
          <w:szCs w:val="24"/>
        </w:rPr>
        <w:fldChar w:fldCharType="begin"/>
      </w:r>
      <w:r w:rsidR="00372D2E" w:rsidRPr="00AD7D8D">
        <w:rPr>
          <w:rFonts w:asciiTheme="minorBidi" w:hAnsiTheme="minorBidi"/>
          <w:sz w:val="24"/>
          <w:szCs w:val="24"/>
          <w:lang w:val="de-DE"/>
        </w:rPr>
        <w:instrText xml:space="preserve"> ADDIN ZOTERO_ITEM CSL_CITATION {"citationID":"bpckut5ak","properties":{"formattedCitation":"(Khatri et al., 2004)","plainCitation":"(Khatri et al., 2004)"},"citationItems":[{"id":1274,"uris":["http://zotero.org/groups/344142/items/DWKPZKK8"],"uri":["http://zotero.org/groups/344142/items/DWKPZKK8"],"itemData":{"id":1274,"type":"article-journal","title":"Adaptation in thalamic barreloid and cortical barrel neurons to periodic whisker deflections varying in frequency and velocity","container-title":"Journal of Neurophysiology","page":"3244-3254","volume":"92","issue":"6","source":"NCBI PubMed","abstract":"Layer IV circuitry in the rodent whisker-to-barrel pathway transforms the thalamic input signal spatially and temporally. Excitatory and inhibitory barrel neurons display response properties that differ from each other and from their common thalamic inputs. Here we further examine thalamocortical response transformations by characterizing the responses of individual thalamic barreloid neurons and presumed excitatory and inhibitory cortical barrel neurons to periodic whisker deflections varying in frequency from 1 to 40 Hz. Both pulsatile and sinusoidal periodic stimulation of fixed deflection amplitude were used to assess stimulus-evoked adaptation of thalamocortical units (TCUs), fast-spike barrel units (FSUs: presumed inhibitory neurons), and regular-spike barrel units (RSUs: presumed excitatory neurons). Monotonic, frequency-dependent reductions in firing were observed in thalamic and cortical neurons to the second and subsequent stimuli in trains of high (pulsatile)- and low (sinusoidal)-velocity deflections. RSUs and FSUs adapted substantially more than their thalamic input neurons, and at all frequencies, FSUs fired at higher rates than the other two cell types. For example at 40 Hz, response magnitudes of TCUs decreased by 34%, FSUs by 72%, and RSUs by 78%. Across frequencies, RSUs and FSUs displayed more cycle-by-cycle entrainment and phase-locked responses for (high velocity) pulsatile than (lower velocity) sinusoidal deflections; for TCUs, phase-locking was equivalent for both stimuli, but entrainment was higher for sinusoidal deflections. Strong feed-forward inhibition, in conjunction with synaptic depression, renders the firing of barrel neurons sparse but temporally faithful to the occurrence of repetitive whisker deflections, especially when they are of high velocity.","DOI":"10.1152/jn.00257.2004","ISSN":"0022-3077","note":"PMID: 15306632","journalAbbreviation":"J. Neurophysiol.","language":"eng","author":[{"family":"Khatri","given":"V."},{"family":"Hartings","given":"J. A."},{"family":"Simons","given":"D. J."}],"issued":{"date-parts":[["2004",12]]},"PMID":"15306632"}}],"schema":"https://github.com/citation-style-language/schema/raw/master/csl-citation.json"} </w:instrText>
      </w:r>
      <w:r w:rsidR="00372D2E" w:rsidRPr="000E44DA">
        <w:rPr>
          <w:rFonts w:asciiTheme="minorBidi" w:hAnsiTheme="minorBidi"/>
          <w:sz w:val="24"/>
          <w:szCs w:val="24"/>
        </w:rPr>
        <w:fldChar w:fldCharType="separate"/>
      </w:r>
      <w:r w:rsidR="00372D2E" w:rsidRPr="00AD7D8D">
        <w:rPr>
          <w:rFonts w:ascii="Arial" w:hAnsi="Arial" w:cs="Arial"/>
          <w:sz w:val="24"/>
          <w:szCs w:val="24"/>
          <w:lang w:val="de-DE"/>
        </w:rPr>
        <w:t>(Khatri et al., 2004)</w:t>
      </w:r>
      <w:r w:rsidR="00372D2E" w:rsidRPr="000E44DA">
        <w:rPr>
          <w:rFonts w:asciiTheme="minorBidi" w:hAnsiTheme="minorBidi"/>
          <w:sz w:val="24"/>
          <w:szCs w:val="24"/>
        </w:rPr>
        <w:fldChar w:fldCharType="end"/>
      </w:r>
      <w:r w:rsidR="007958E5" w:rsidRPr="00AD7D8D">
        <w:rPr>
          <w:rFonts w:asciiTheme="minorBidi" w:hAnsiTheme="minorBidi"/>
          <w:sz w:val="24"/>
          <w:szCs w:val="24"/>
          <w:lang w:val="de-DE"/>
        </w:rPr>
        <w:t xml:space="preserve"> or by animal’s </w:t>
      </w:r>
      <w:r w:rsidR="00D462CE" w:rsidRPr="00AD7D8D">
        <w:rPr>
          <w:rFonts w:asciiTheme="minorBidi" w:hAnsiTheme="minorBidi"/>
          <w:sz w:val="24"/>
          <w:szCs w:val="24"/>
          <w:lang w:val="de-DE"/>
        </w:rPr>
        <w:t>brain-</w:t>
      </w:r>
      <w:r w:rsidR="000401D3" w:rsidRPr="00AD7D8D">
        <w:rPr>
          <w:rFonts w:asciiTheme="minorBidi" w:hAnsiTheme="minorBidi"/>
          <w:sz w:val="24"/>
          <w:szCs w:val="24"/>
          <w:lang w:val="de-DE"/>
        </w:rPr>
        <w:t xml:space="preserve">state </w:t>
      </w:r>
      <w:r w:rsidR="007958E5" w:rsidRPr="00AD7D8D">
        <w:rPr>
          <w:rFonts w:asciiTheme="minorBidi" w:hAnsiTheme="minorBidi"/>
          <w:sz w:val="24"/>
          <w:szCs w:val="24"/>
          <w:lang w:val="de-DE"/>
        </w:rPr>
        <w:t xml:space="preserve">or </w:t>
      </w:r>
      <w:r w:rsidR="00312362" w:rsidRPr="00AD7D8D">
        <w:rPr>
          <w:rFonts w:asciiTheme="minorBidi" w:hAnsiTheme="minorBidi"/>
          <w:sz w:val="24"/>
          <w:szCs w:val="24"/>
          <w:lang w:val="de-DE"/>
        </w:rPr>
        <w:t xml:space="preserve">depth of </w:t>
      </w:r>
      <w:r w:rsidR="007958E5" w:rsidRPr="00AD7D8D">
        <w:rPr>
          <w:rFonts w:asciiTheme="minorBidi" w:hAnsiTheme="minorBidi"/>
          <w:sz w:val="24"/>
          <w:szCs w:val="24"/>
          <w:lang w:val="de-DE"/>
        </w:rPr>
        <w:t xml:space="preserve">anesthesia </w:t>
      </w:r>
      <w:r w:rsidR="009F5F30" w:rsidRPr="000E44DA">
        <w:rPr>
          <w:rFonts w:asciiTheme="minorBidi" w:hAnsiTheme="minorBidi"/>
          <w:sz w:val="24"/>
          <w:szCs w:val="24"/>
        </w:rPr>
        <w:fldChar w:fldCharType="begin"/>
      </w:r>
      <w:r w:rsidR="009F5F30" w:rsidRPr="00AD7D8D">
        <w:rPr>
          <w:rFonts w:asciiTheme="minorBidi" w:hAnsiTheme="minorBidi"/>
          <w:sz w:val="24"/>
          <w:szCs w:val="24"/>
          <w:lang w:val="de-DE"/>
        </w:rPr>
        <w:instrText xml:space="preserve"> ADDIN ZOTERO_ITEM CSL_CITATION {"citationID":"21quceeeg1","properties":{"formattedCitation":"(Castro-Alamancos, 2004; Katz et al., 2012)","plainCitation":"(Castro-Alamancos, 2004; Katz et al., 2012)"},"citationItems":[{"id":1255,"uris":["http://zotero.org/groups/344142/items/ZU3PS87M"],"uri":["http://zotero.org/groups/344142/items/ZU3PS87M"],"itemData":{"id":1255,"type":"article-journal","title":"Absence of rapid sensory adaptation in neocortex during information processing states","container-title":"Neuron","page":"455-464","volume":"41","issue":"3","source":"NCBI PubMed","abstract":"One prominent feature of sensory responses in neocortex is that they rapidly adapt to increases in frequency, a process called \"sensory adaptation.\" Here we show that sensory adaptation mainly occurs during quiescent states such as anesthesia, slow-wave sleep, and awake immobility. In contrast, during behavior-ally activated states, sensory responses are already adapted. For instance, during learning of a behavioral task, when an animal is very alert and expectant, sensory adaptation is mostly absent. After learning occurs, and the task becomes routine, the level of alertness lessens and sensory adaptation becomes robust. The primary sensory thalamocortical pathway of alert and expectant animals is in the adapted state, which may be required for adequate sensory information processing.","ISSN":"0896-6273","note":"PMID: </w:instrText>
      </w:r>
      <w:r w:rsidR="009F5F30" w:rsidRPr="00762C75">
        <w:rPr>
          <w:rFonts w:asciiTheme="minorBidi" w:hAnsiTheme="minorBidi"/>
          <w:sz w:val="24"/>
          <w:szCs w:val="24"/>
        </w:rPr>
        <w:instrText xml:space="preserve">14766183","journalAbbreviation":"Neuron","language":"eng","author":[{"family":"Castro-Alamancos","given":"Manuel A."}],"issued":{"date-parts":[["2004",2,5]]},"PMID":"14766183"}},{"id":111,"uris":["http://zotero.org/users/6623/items/8I7SFMQ5"],"uri":["http://zotero.org/users/6623/items/8I7SFMQ5"],"itemData":{"id":111,"type":"article-journal","title":"Trial-to-trial correlation between thalamic sensory response and global EEG activity","container-title":"The European journal of neuroscience","page":"826-837","volume":"35","issue":"6","source":"NCBI PubMed","abstract":"Thalamic gating of sensory inputs to the cortex varies with behavioral conditions, such as sleep-wake cycles, or with different stages of anesthesia. Behavioral conditions in turn are accompanied by stereotypic spectral content of the EEG. In the rodent somatosensory system, the receptive field size of the ventral posteromedial thalamic nucleus (VPM) shrinks when anesthesia is deepened. Here we examined whether evoked thalamic responses are correlated with global EEG activity on a fine time scale of a few seconds. Trial-by-trial analysis of responses of VPM cells to whisker stimulation in lightly anesthetized rats indicated that increased EEG power in the delta band (1-4 Hz) was accompanied by a small, but highly significant, reduction in spontaneous and evoked thalamic firing. The opposite effect was found for the gamma EEG band (30-50 Hz). These significant correlations were not accompanied by an apparent change in the size of the receptive fields and were not EEG phase-related. The correlation between EEG and firing rate was observed only in neurons that responded to multiple whiskers and was higher for the non-principal whiskers. Importantly, the contributions of the two EEG bands to the modulation of VPM responses were to a large extent independent of each other. Our findings suggest that information conveyed by different whiskers can be rapidly modulated according to the global brain activity.","DOI":"10.1111/j.1460-9568.2012.08006.x","ISSN":"1460-9568","note":"PMID: 22384999","journalAbbreviation":"Eur. J. Neurosci.","author":[{"family":"Katz","given":"Yonatan"},{"family":"Okun","given":"Michael"},{"family":"Lampl","given":"Ilan"}],"issued":{"date-parts":[["2012",3]]},"PMID":"22384999"}}],"schema":"https://github.com/citation-style-language/schema/raw/master/csl-citation.json"} </w:instrText>
      </w:r>
      <w:r w:rsidR="009F5F30" w:rsidRPr="000E44DA">
        <w:rPr>
          <w:rFonts w:asciiTheme="minorBidi" w:hAnsiTheme="minorBidi"/>
          <w:sz w:val="24"/>
          <w:szCs w:val="24"/>
        </w:rPr>
        <w:fldChar w:fldCharType="separate"/>
      </w:r>
      <w:r w:rsidR="009F5F30" w:rsidRPr="00AD7D8D">
        <w:rPr>
          <w:rFonts w:ascii="Arial" w:hAnsi="Arial" w:cs="Arial"/>
          <w:sz w:val="24"/>
          <w:szCs w:val="24"/>
        </w:rPr>
        <w:t>(Castro-Alamancos, 2004; Katz et al., 2012)</w:t>
      </w:r>
      <w:r w:rsidR="009F5F30" w:rsidRPr="000E44DA">
        <w:rPr>
          <w:rFonts w:asciiTheme="minorBidi" w:hAnsiTheme="minorBidi"/>
          <w:sz w:val="24"/>
          <w:szCs w:val="24"/>
        </w:rPr>
        <w:fldChar w:fldCharType="end"/>
      </w:r>
      <w:r w:rsidR="009F5F30" w:rsidRPr="00762C75">
        <w:rPr>
          <w:rFonts w:asciiTheme="minorBidi" w:hAnsiTheme="minorBidi"/>
          <w:sz w:val="24"/>
          <w:szCs w:val="24"/>
        </w:rPr>
        <w:t xml:space="preserve">. </w:t>
      </w:r>
      <w:r w:rsidR="0058113A" w:rsidRPr="00762C75">
        <w:rPr>
          <w:rFonts w:asciiTheme="minorBidi" w:hAnsiTheme="minorBidi"/>
          <w:sz w:val="24"/>
          <w:szCs w:val="24"/>
        </w:rPr>
        <w:t xml:space="preserve">Another important parameter which is sometimes overlooked is the recording location as different </w:t>
      </w:r>
      <w:r w:rsidR="00AD7D8D">
        <w:rPr>
          <w:rFonts w:asciiTheme="minorBidi" w:hAnsiTheme="minorBidi"/>
          <w:sz w:val="24"/>
          <w:szCs w:val="24"/>
        </w:rPr>
        <w:t xml:space="preserve">cortical </w:t>
      </w:r>
      <w:r w:rsidR="0058113A" w:rsidRPr="00762C75">
        <w:rPr>
          <w:rFonts w:asciiTheme="minorBidi" w:hAnsiTheme="minorBidi"/>
          <w:sz w:val="24"/>
          <w:szCs w:val="24"/>
        </w:rPr>
        <w:t>layers have specific adaptation properties</w:t>
      </w:r>
      <w:r w:rsidR="00C75055" w:rsidRPr="00762C75">
        <w:rPr>
          <w:rFonts w:asciiTheme="minorBidi" w:hAnsiTheme="minorBidi"/>
          <w:sz w:val="24"/>
          <w:szCs w:val="24"/>
        </w:rPr>
        <w:t xml:space="preserve"> </w:t>
      </w:r>
      <w:r w:rsidR="00C75055" w:rsidRPr="000E44DA">
        <w:rPr>
          <w:rFonts w:asciiTheme="minorBidi" w:hAnsiTheme="minorBidi"/>
          <w:sz w:val="24"/>
          <w:szCs w:val="24"/>
        </w:rPr>
        <w:fldChar w:fldCharType="begin"/>
      </w:r>
      <w:r w:rsidR="00C75055" w:rsidRPr="00762C75">
        <w:rPr>
          <w:rFonts w:asciiTheme="minorBidi" w:hAnsiTheme="minorBidi"/>
          <w:sz w:val="24"/>
          <w:szCs w:val="24"/>
        </w:rPr>
        <w:instrText xml:space="preserve"> ADDIN ZOTERO_ITEM CSL_CITATION {"citationID":"27s6a9i6td","properties":{"formattedCitation":"(Sosnik et al., 2001a)","plainCitation":"(Sosnik et al., 2001a)"},"citationItems":[{"id":1201,"uris":["http://zotero.org/groups/344142/items/F87PNM7W"],"uri":["http://zotero.org/groups/344142/items/F87PNM7W"],"itemData":{"id":1201,"type":"article-journal","title":"Temporal frequency of whisker movement. II. Laminar organization of cortical representations","container-title":"J Neurophysiol","page":"354-67","volume":"86","issue":"1","abstract":"Part of the information obtained by rodent whiskers is carried by the frequency of their movement. In the thalamus of anesthetized rats, the whisker frequency is represented by two different coding schemes: by amplitude and spike count (i.e., response amplitudes and spike counts decrease as a function of frequency) in the lemniscal thalamus and by latency and spike count (latencies increase and spike counts decrease as a function of frequency) in the paralemniscal thalamus (see accompanying paper). Here we investigated neuronal representations of the whisker frequency in the primary somatosensory (\"barrel\") cortex of the anesthetized rat, which receives its input from both the lemniscal and paralemniscal thalamic nuclei. Single and multi-units were recorded from layers 2/3, 4 (barrels only), 5a, and 5b during vibrissal stimulation. Typically, the input frequency was represented by amplitude and spike count in the barrels of layer 4 and in layer 5b (the \"lemniscal layers\") and by latency and spike count in layer 5a (the \"paralemniscal layer\"). Neurons of layer 2/3 displayed a mixture of the two coding schemes. When the pulse width of the stimulus was reduced from 50 to 20 ms, the latency coding in layers 5a and 2/3 was dramatically reduced, while the spike-count coding was not affected; in contrast, in layers 4 and 5b, the latencies remained constant, but the spike counts were reduced with 20-ms stimuli. The same effects were found in the paralemniscal and lemniscal thalamic nuclei, respectively (see accompanying paper). These results are consistent with the idea that thalamocortical loops of different pathways, although terminating within the same cortical columns, perform different computations in parallel. Furthermore, the mixture of coding schemes in layer 2/3 might reflect an integration of lemniscal and paralemniscal outputs.","reviewed-author":[{"family":"Ahissar","given":"E."}],"author":[{"family":"Sosnik","given":"R."},{"family":"Bagdasarian","given":"K."},{"family":"Haidarliu","given":"S."}],"issued":{"date-parts":[["2001",7]]}}}],"schema":"https://github.com/citation-style-language/schema/raw/master/csl-citation.json"} </w:instrText>
      </w:r>
      <w:r w:rsidR="00C75055" w:rsidRPr="000E44DA">
        <w:rPr>
          <w:rFonts w:asciiTheme="minorBidi" w:hAnsiTheme="minorBidi"/>
          <w:sz w:val="24"/>
          <w:szCs w:val="24"/>
        </w:rPr>
        <w:fldChar w:fldCharType="separate"/>
      </w:r>
      <w:r w:rsidR="00C75055" w:rsidRPr="00AD7D8D">
        <w:rPr>
          <w:rFonts w:ascii="Arial" w:hAnsi="Arial" w:cs="Arial"/>
          <w:sz w:val="24"/>
          <w:szCs w:val="24"/>
        </w:rPr>
        <w:t>(Sosnik et al., 2001a)</w:t>
      </w:r>
      <w:r w:rsidR="00C75055" w:rsidRPr="000E44DA">
        <w:rPr>
          <w:rFonts w:asciiTheme="minorBidi" w:hAnsiTheme="minorBidi"/>
          <w:sz w:val="24"/>
          <w:szCs w:val="24"/>
        </w:rPr>
        <w:fldChar w:fldCharType="end"/>
      </w:r>
      <w:r w:rsidR="0058113A" w:rsidRPr="00762C75">
        <w:rPr>
          <w:rFonts w:asciiTheme="minorBidi" w:hAnsiTheme="minorBidi"/>
          <w:sz w:val="24"/>
          <w:szCs w:val="24"/>
        </w:rPr>
        <w:t xml:space="preserve"> and this specialization is prevalent in L4 where barrel and septal neuron exhibit different </w:t>
      </w:r>
      <w:r w:rsidR="00C75055" w:rsidRPr="00762C75">
        <w:rPr>
          <w:rFonts w:asciiTheme="minorBidi" w:hAnsiTheme="minorBidi"/>
          <w:sz w:val="24"/>
          <w:szCs w:val="24"/>
        </w:rPr>
        <w:t>response</w:t>
      </w:r>
      <w:r w:rsidR="0058113A" w:rsidRPr="00762C75">
        <w:rPr>
          <w:rFonts w:asciiTheme="minorBidi" w:hAnsiTheme="minorBidi"/>
          <w:sz w:val="24"/>
          <w:szCs w:val="24"/>
        </w:rPr>
        <w:t xml:space="preserve"> properties</w:t>
      </w:r>
      <w:r w:rsidR="00C75055" w:rsidRPr="00762C75">
        <w:rPr>
          <w:rFonts w:asciiTheme="minorBidi" w:hAnsiTheme="minorBidi"/>
          <w:sz w:val="24"/>
          <w:szCs w:val="24"/>
        </w:rPr>
        <w:t xml:space="preserve"> </w:t>
      </w:r>
      <w:r w:rsidR="00C75055" w:rsidRPr="000E44DA">
        <w:rPr>
          <w:rFonts w:asciiTheme="minorBidi" w:hAnsiTheme="minorBidi"/>
          <w:sz w:val="24"/>
          <w:szCs w:val="24"/>
        </w:rPr>
        <w:fldChar w:fldCharType="begin"/>
      </w:r>
      <w:r w:rsidR="00C75055" w:rsidRPr="00762C75">
        <w:rPr>
          <w:rFonts w:asciiTheme="minorBidi" w:hAnsiTheme="minorBidi"/>
          <w:sz w:val="24"/>
          <w:szCs w:val="24"/>
        </w:rPr>
        <w:instrText xml:space="preserve"> ADDIN ZOTERO_ITEM CSL_CITATION {"citationID":"2g87a9tedi","properties":{"formattedCitation":"(Chakrabarti and Alloway, 2009)","plainCitation":"(Chakrabarti and Alloway, 2009)"},"citationItems":[{"id":2255,"uris":["http://zotero.org/users/6623/items/AGHQ99F4"],"uri":["http://zotero.org/users/6623/items/AGHQ99F4"],"itemData":{"id":2255,"type":"article-journal","title":"Differential Response Patterns in the SI Barrel and Septal Compartments During Mechanical Whisker Stimulation","container-title":"Journal of Neurophysiology","page":"1632-1646","volume":"102","issue":"3","source":"jn.physiology.org","abstract":"A growing body of evidence suggests that the barrel and septal regions in layer IV of rat primary somatosensory (SI) cortex may represent separate processing channels. To assess this view, pairs of barrel and septal neurons were recorded simultaneously in the anesthetized rat while a 4 × 4 array of 16 whiskers was mechanically stimulated at 4, 8, 12, and 16 Hz. Compared with barrel neurons, regular-spiking septal neurons displayed greater increases in response latencies as the frequency of whisker stimulation increased. Cross-correlation analysis indicated that the incidence and strength of neuronal coordination varied with the relative spatial configuration (within vs. across rows) and compartmental location (barrel vs. septa) of the recorded neurons. Barrel and septal neurons were strongly coordinated if both neurons were in close proximity and resided in the same row. Some barrel neurons were weakly coordinated, but only if they resided in the same row. By contrast, the strength of coordination among pairs of septal neurons did not vary with their spatial proximity or their spatial configuration within the arcs and rows of the barrel field. These differential responses provide further support for the view that the barrel and septal regions represent the cortical gateway for processing streams that encode specific aspects of the sensorimotor information associated with whisking behavior.","DOI":"10.1152/jn.91120.2008","ISSN":"0022-3077, 1522-1598","note":"PMID: 19535478","language":"en","author":[{"family":"Chakrabarti","given":"Shubhodeep"},{"family":"Alloway","given":"Kevin D."}],"issued":{"date-parts":[["2009",9,1]]},"PMID":"19535478"}}],"schema":"https://github.com/citation-style-language/schema/raw/master/csl-citation.json"} </w:instrText>
      </w:r>
      <w:r w:rsidR="00C75055" w:rsidRPr="000E44DA">
        <w:rPr>
          <w:rFonts w:asciiTheme="minorBidi" w:hAnsiTheme="minorBidi"/>
          <w:sz w:val="24"/>
          <w:szCs w:val="24"/>
        </w:rPr>
        <w:fldChar w:fldCharType="separate"/>
      </w:r>
      <w:r w:rsidR="00C75055" w:rsidRPr="00AD7D8D">
        <w:rPr>
          <w:rFonts w:ascii="Arial" w:hAnsi="Arial" w:cs="Arial"/>
          <w:sz w:val="24"/>
          <w:szCs w:val="24"/>
        </w:rPr>
        <w:t>(Chakrabarti and Alloway, 2009)</w:t>
      </w:r>
      <w:r w:rsidR="00C75055" w:rsidRPr="000E44DA">
        <w:rPr>
          <w:rFonts w:asciiTheme="minorBidi" w:hAnsiTheme="minorBidi"/>
          <w:sz w:val="24"/>
          <w:szCs w:val="24"/>
        </w:rPr>
        <w:fldChar w:fldCharType="end"/>
      </w:r>
      <w:r w:rsidR="0058113A" w:rsidRPr="00762C75">
        <w:rPr>
          <w:rFonts w:asciiTheme="minorBidi" w:hAnsiTheme="minorBidi"/>
          <w:sz w:val="24"/>
          <w:szCs w:val="24"/>
        </w:rPr>
        <w:t xml:space="preserve">. </w:t>
      </w:r>
      <w:r w:rsidR="001A5DF5" w:rsidRPr="00762C75">
        <w:rPr>
          <w:rFonts w:asciiTheme="minorBidi" w:hAnsiTheme="minorBidi"/>
          <w:sz w:val="24"/>
          <w:szCs w:val="24"/>
        </w:rPr>
        <w:t>Hence,</w:t>
      </w:r>
      <w:r w:rsidR="000401D3" w:rsidRPr="00762C75">
        <w:rPr>
          <w:rFonts w:asciiTheme="minorBidi" w:hAnsiTheme="minorBidi"/>
          <w:sz w:val="24"/>
          <w:szCs w:val="24"/>
        </w:rPr>
        <w:t xml:space="preserve"> </w:t>
      </w:r>
      <w:r w:rsidR="00AE6AAF" w:rsidRPr="00762C75">
        <w:rPr>
          <w:rFonts w:asciiTheme="minorBidi" w:hAnsiTheme="minorBidi"/>
          <w:sz w:val="24"/>
          <w:szCs w:val="24"/>
        </w:rPr>
        <w:t>direct comparison of</w:t>
      </w:r>
      <w:r w:rsidR="007C5F0D" w:rsidRPr="00762C75">
        <w:rPr>
          <w:rFonts w:asciiTheme="minorBidi" w:hAnsiTheme="minorBidi"/>
          <w:sz w:val="24"/>
          <w:szCs w:val="24"/>
        </w:rPr>
        <w:t xml:space="preserve"> the degree of</w:t>
      </w:r>
      <w:r w:rsidR="00AE6AAF" w:rsidRPr="00762C75">
        <w:rPr>
          <w:rFonts w:asciiTheme="minorBidi" w:hAnsiTheme="minorBidi"/>
          <w:sz w:val="24"/>
          <w:szCs w:val="24"/>
        </w:rPr>
        <w:t xml:space="preserve"> </w:t>
      </w:r>
      <w:r w:rsidR="000401D3" w:rsidRPr="00762C75">
        <w:rPr>
          <w:rFonts w:asciiTheme="minorBidi" w:hAnsiTheme="minorBidi"/>
          <w:sz w:val="24"/>
          <w:szCs w:val="24"/>
        </w:rPr>
        <w:t xml:space="preserve">adaptation </w:t>
      </w:r>
      <w:r w:rsidR="00AE6AAF" w:rsidRPr="00762C75">
        <w:rPr>
          <w:rFonts w:asciiTheme="minorBidi" w:hAnsiTheme="minorBidi"/>
          <w:sz w:val="24"/>
          <w:szCs w:val="24"/>
        </w:rPr>
        <w:t xml:space="preserve">across studies </w:t>
      </w:r>
      <w:r w:rsidR="00220979" w:rsidRPr="00762C75">
        <w:rPr>
          <w:rFonts w:asciiTheme="minorBidi" w:hAnsiTheme="minorBidi"/>
          <w:sz w:val="24"/>
          <w:szCs w:val="24"/>
        </w:rPr>
        <w:t xml:space="preserve">which used different experimental parameters </w:t>
      </w:r>
      <w:r w:rsidR="00AE6AAF" w:rsidRPr="00762C75">
        <w:rPr>
          <w:rFonts w:asciiTheme="minorBidi" w:hAnsiTheme="minorBidi"/>
          <w:sz w:val="24"/>
          <w:szCs w:val="24"/>
        </w:rPr>
        <w:t xml:space="preserve">may show </w:t>
      </w:r>
      <w:r w:rsidR="00B9741F" w:rsidRPr="00762C75">
        <w:rPr>
          <w:rFonts w:asciiTheme="minorBidi" w:hAnsiTheme="minorBidi"/>
          <w:sz w:val="24"/>
          <w:szCs w:val="24"/>
        </w:rPr>
        <w:t xml:space="preserve">different </w:t>
      </w:r>
      <w:r w:rsidR="00AE6AAF" w:rsidRPr="00762C75">
        <w:rPr>
          <w:rFonts w:asciiTheme="minorBidi" w:hAnsiTheme="minorBidi"/>
          <w:sz w:val="24"/>
          <w:szCs w:val="24"/>
        </w:rPr>
        <w:t xml:space="preserve">results. </w:t>
      </w:r>
      <w:r w:rsidR="001A06A9" w:rsidRPr="00762C75">
        <w:rPr>
          <w:rFonts w:asciiTheme="minorBidi" w:hAnsiTheme="minorBidi"/>
          <w:sz w:val="24"/>
          <w:szCs w:val="24"/>
        </w:rPr>
        <w:t xml:space="preserve">Yet, </w:t>
      </w:r>
      <w:r w:rsidR="007C5F0D" w:rsidRPr="00762C75">
        <w:rPr>
          <w:rFonts w:asciiTheme="minorBidi" w:hAnsiTheme="minorBidi"/>
          <w:sz w:val="24"/>
          <w:szCs w:val="24"/>
        </w:rPr>
        <w:t xml:space="preserve">in </w:t>
      </w:r>
      <w:r w:rsidR="00030FF3" w:rsidRPr="00762C75">
        <w:rPr>
          <w:rFonts w:asciiTheme="minorBidi" w:hAnsiTheme="minorBidi"/>
          <w:sz w:val="24"/>
          <w:szCs w:val="24"/>
        </w:rPr>
        <w:t xml:space="preserve">all </w:t>
      </w:r>
      <w:r w:rsidR="000103B9" w:rsidRPr="00762C75">
        <w:rPr>
          <w:rFonts w:asciiTheme="minorBidi" w:hAnsiTheme="minorBidi"/>
          <w:sz w:val="24"/>
          <w:szCs w:val="24"/>
        </w:rPr>
        <w:t xml:space="preserve">studies </w:t>
      </w:r>
      <w:r w:rsidR="007C5F0D" w:rsidRPr="00762C75">
        <w:rPr>
          <w:rFonts w:asciiTheme="minorBidi" w:hAnsiTheme="minorBidi"/>
          <w:sz w:val="24"/>
          <w:szCs w:val="24"/>
        </w:rPr>
        <w:t xml:space="preserve">greater adaptation was </w:t>
      </w:r>
      <w:r w:rsidR="000538B1" w:rsidRPr="00762C75">
        <w:rPr>
          <w:rFonts w:asciiTheme="minorBidi" w:hAnsiTheme="minorBidi"/>
          <w:sz w:val="24"/>
          <w:szCs w:val="24"/>
        </w:rPr>
        <w:t xml:space="preserve">observed with increasing the </w:t>
      </w:r>
      <w:r w:rsidR="00241F6C" w:rsidRPr="00762C75">
        <w:rPr>
          <w:rFonts w:asciiTheme="minorBidi" w:hAnsiTheme="minorBidi"/>
          <w:sz w:val="24"/>
          <w:szCs w:val="24"/>
        </w:rPr>
        <w:t>frequency of stimulation</w:t>
      </w:r>
      <w:r w:rsidR="000538B1" w:rsidRPr="00762C75">
        <w:rPr>
          <w:rFonts w:asciiTheme="minorBidi" w:hAnsiTheme="minorBidi"/>
          <w:sz w:val="24"/>
          <w:szCs w:val="24"/>
        </w:rPr>
        <w:t>.</w:t>
      </w:r>
      <w:r w:rsidR="00A17DEE" w:rsidRPr="00762C75">
        <w:rPr>
          <w:rFonts w:asciiTheme="minorBidi" w:hAnsiTheme="minorBidi"/>
          <w:sz w:val="24"/>
          <w:szCs w:val="24"/>
        </w:rPr>
        <w:t xml:space="preserve"> </w:t>
      </w:r>
      <w:r w:rsidR="001A2987" w:rsidRPr="00762C75">
        <w:rPr>
          <w:rFonts w:asciiTheme="minorBidi" w:hAnsiTheme="minorBidi"/>
          <w:sz w:val="24"/>
          <w:szCs w:val="24"/>
        </w:rPr>
        <w:t>When</w:t>
      </w:r>
      <w:r w:rsidR="00175207" w:rsidRPr="00762C75">
        <w:rPr>
          <w:rFonts w:asciiTheme="minorBidi" w:hAnsiTheme="minorBidi"/>
          <w:sz w:val="24"/>
          <w:szCs w:val="24"/>
        </w:rPr>
        <w:t xml:space="preserve"> </w:t>
      </w:r>
      <w:r w:rsidR="00F37813" w:rsidRPr="00762C75">
        <w:rPr>
          <w:rFonts w:asciiTheme="minorBidi" w:hAnsiTheme="minorBidi"/>
          <w:sz w:val="24"/>
          <w:szCs w:val="24"/>
        </w:rPr>
        <w:t>identical whisker</w:t>
      </w:r>
      <w:r w:rsidR="00175207" w:rsidRPr="00762C75">
        <w:rPr>
          <w:rFonts w:asciiTheme="minorBidi" w:hAnsiTheme="minorBidi"/>
          <w:sz w:val="24"/>
          <w:szCs w:val="24"/>
        </w:rPr>
        <w:t xml:space="preserve"> stimulation</w:t>
      </w:r>
      <w:r w:rsidR="001A2987" w:rsidRPr="00762C75">
        <w:rPr>
          <w:rFonts w:asciiTheme="minorBidi" w:hAnsiTheme="minorBidi"/>
          <w:sz w:val="24"/>
          <w:szCs w:val="24"/>
        </w:rPr>
        <w:t xml:space="preserve"> was used</w:t>
      </w:r>
      <w:r w:rsidR="00175207" w:rsidRPr="00762C75">
        <w:rPr>
          <w:rFonts w:asciiTheme="minorBidi" w:hAnsiTheme="minorBidi"/>
          <w:sz w:val="24"/>
          <w:szCs w:val="24"/>
        </w:rPr>
        <w:t xml:space="preserve"> </w:t>
      </w:r>
      <w:r w:rsidR="00F37813" w:rsidRPr="00762C75">
        <w:rPr>
          <w:rFonts w:asciiTheme="minorBidi" w:hAnsiTheme="minorBidi"/>
          <w:sz w:val="24"/>
          <w:szCs w:val="24"/>
        </w:rPr>
        <w:t>to</w:t>
      </w:r>
      <w:r w:rsidR="001A2987" w:rsidRPr="00762C75">
        <w:rPr>
          <w:rFonts w:asciiTheme="minorBidi" w:hAnsiTheme="minorBidi"/>
          <w:sz w:val="24"/>
          <w:szCs w:val="24"/>
        </w:rPr>
        <w:t xml:space="preserve"> compare</w:t>
      </w:r>
      <w:r w:rsidR="00F37813" w:rsidRPr="00762C75">
        <w:rPr>
          <w:rFonts w:asciiTheme="minorBidi" w:hAnsiTheme="minorBidi"/>
          <w:sz w:val="24"/>
          <w:szCs w:val="24"/>
        </w:rPr>
        <w:t xml:space="preserve"> </w:t>
      </w:r>
      <w:r w:rsidR="001A2987" w:rsidRPr="00762C75">
        <w:rPr>
          <w:rFonts w:asciiTheme="minorBidi" w:hAnsiTheme="minorBidi"/>
          <w:sz w:val="24"/>
          <w:szCs w:val="24"/>
        </w:rPr>
        <w:t xml:space="preserve">the degree of </w:t>
      </w:r>
      <w:r w:rsidR="00F37813" w:rsidRPr="00762C75">
        <w:rPr>
          <w:rFonts w:asciiTheme="minorBidi" w:hAnsiTheme="minorBidi"/>
          <w:sz w:val="24"/>
          <w:szCs w:val="24"/>
        </w:rPr>
        <w:t xml:space="preserve">adaptation across </w:t>
      </w:r>
      <w:r w:rsidR="00175207" w:rsidRPr="00762C75">
        <w:rPr>
          <w:rFonts w:asciiTheme="minorBidi" w:hAnsiTheme="minorBidi"/>
          <w:sz w:val="24"/>
          <w:szCs w:val="24"/>
        </w:rPr>
        <w:t>different stages of processing</w:t>
      </w:r>
      <w:r w:rsidR="00345197" w:rsidRPr="00762C75">
        <w:rPr>
          <w:rFonts w:asciiTheme="minorBidi" w:hAnsiTheme="minorBidi"/>
          <w:sz w:val="24"/>
          <w:szCs w:val="24"/>
        </w:rPr>
        <w:t xml:space="preserve">, </w:t>
      </w:r>
      <w:r w:rsidR="00F37813" w:rsidRPr="00762C75">
        <w:rPr>
          <w:rFonts w:asciiTheme="minorBidi" w:hAnsiTheme="minorBidi"/>
          <w:sz w:val="24"/>
          <w:szCs w:val="24"/>
        </w:rPr>
        <w:t xml:space="preserve">a </w:t>
      </w:r>
      <w:r w:rsidR="00345197" w:rsidRPr="00762C75">
        <w:rPr>
          <w:rFonts w:asciiTheme="minorBidi" w:hAnsiTheme="minorBidi"/>
          <w:sz w:val="24"/>
          <w:szCs w:val="24"/>
        </w:rPr>
        <w:t xml:space="preserve">greater </w:t>
      </w:r>
      <w:r w:rsidR="00345197" w:rsidRPr="00762C75">
        <w:rPr>
          <w:rFonts w:asciiTheme="minorBidi" w:hAnsiTheme="minorBidi"/>
          <w:sz w:val="24"/>
          <w:szCs w:val="24"/>
        </w:rPr>
        <w:lastRenderedPageBreak/>
        <w:t>adaptation was reported in downstream neurons</w:t>
      </w:r>
      <w:r w:rsidR="00A16082" w:rsidRPr="00762C75">
        <w:rPr>
          <w:rFonts w:asciiTheme="minorBidi" w:hAnsiTheme="minorBidi"/>
          <w:sz w:val="24"/>
          <w:szCs w:val="24"/>
        </w:rPr>
        <w:t xml:space="preserve"> </w:t>
      </w:r>
      <w:r w:rsidR="006D5449" w:rsidRPr="000E44DA">
        <w:rPr>
          <w:rFonts w:asciiTheme="minorBidi" w:hAnsiTheme="minorBidi"/>
          <w:sz w:val="24"/>
          <w:szCs w:val="24"/>
        </w:rPr>
        <w:fldChar w:fldCharType="begin"/>
      </w:r>
      <w:r w:rsidR="006D5449" w:rsidRPr="00762C75">
        <w:rPr>
          <w:rFonts w:asciiTheme="minorBidi" w:hAnsiTheme="minorBidi"/>
          <w:sz w:val="24"/>
          <w:szCs w:val="24"/>
        </w:rPr>
        <w:instrText xml:space="preserve"> ADDIN ZOTERO_ITEM CSL_CITATION {"citationID":"41mou9vls","properties":{"formattedCitation":"(Sosnik et al., 2001a, 2001b; Ganmor et al., 2010)","plainCitation":"(Sosnik et al., 2001a, 2001b; Ganmor et al., 2010)"},"citationItems":[{"id":1201,"uris":["http://zotero.org/groups/344142/items/F87PNM7W"],"uri":["http://zotero.org/groups/344142/items/F87PNM7W"],"itemData":{"id":1201,"type":"article-journal","title":"Temporal frequency of whisker movement. II. Laminar organization of cortical representations","container-title":"J Neurophysiol","page":"354-67","volume":"86","issue":"1","abstract":"Part of the information obtained by rodent whiskers is carried by the frequency of their movement. In the thalamus of anesthetized rats, the whisker frequency is represented by two different coding schemes: by amplitude and spike count (i.e., response amplitudes and spike counts decrease as a function of frequency) in the lemniscal thalamus and by latency and spike count (latencies increase and spike counts decrease as a function of frequency) in the paralemniscal thalamus (see accompanying paper). Here we investigated neuronal representations of the whisker frequency in the primary somatosensory (\"barrel\") cortex of the anesthetized rat, which receives its input from both the lemniscal and paralemniscal thalamic nuclei. Single and multi-units were recorded from layers 2/3, 4 (barrels only), 5a, and 5b during vibrissal stimulation. Typically, the input frequency was represented by amplitude and spike count in the barrels of layer 4 and in layer 5b (the \"lemniscal layers\") and by latency and spike count in layer 5a (the \"paralemniscal layer\"). Neurons of layer 2/3 displayed a mixture of the two coding schemes. When the pulse width of the stimulus was reduced from 50 to 20 ms, the latency coding in layers 5a and 2/3 was dramatically reduced, while the spike-count coding was not affected; in contrast, in layers 4 and 5b, the latencies remained constant, but the spike counts were reduced with 20-ms stimuli. The same effects were found in the paralemniscal and lemniscal thalamic nuclei, respectively (see accompanying paper). These results are consistent with the idea that thalamocortical loops of different pathways, although terminating within the same cortical columns, perform different computations in parallel. Furthermore, the mixture of coding schemes in layer 2/3 might reflect an integration of lemniscal and paralemniscal outputs.","reviewed-author":[{"family":"Ahissar","given":"E."}],"author":[{"family":"Sosnik","given":"R."},{"family":"Bagdasarian","given":"K."},{"family":"Haidarliu","given":"S."}],"issued":{"date-parts":[["2001",7]]}}},{"id":1321,"uris":["http://zotero.org/groups/344142/items/CMQ8J4QK"],"uri":["http://zotero.org/groups/344142/items/CMQ8J4QK"],"itemData":{"id":1321,"type":"article-journal","title":"Temporal frequency of whisker movement. I. Representations in brain stem and thalamus","container-title":"Journal of Neurophysiology","page":"339-353","volume":"86","issue":"1","source":"NCBI PubMed","abstract":"How does processing of information change the internal representations used in subsequent stages of sensory pathways? To approach this question, we studied the representations of whisker movements in the lemniscal and paralemniscal pathways of the rat vibrissal system. We recently suggested that these two pathways encode movement frequency in different ways. We proposed that paralemniscal thalamocortical circuits, functioning as phase-locked loops (PLLs), translate temporally coded information into a rate code. Here we focus on the two major trigeminal nuclei of the brain stem, nucleus principalis and subnucleus interpolaris, and on their thalamic targets, the ventral posteromedial nucleus (VPM) and the medial division of the posterior nucleus (POm). This is the first study in which these brain stem and thalamic nuclei were explored together in the same animals and using the same stimuli. We studied both single- and multi-unit activity. We moved the whiskers both mechanically and by air puffs; here we present air-puff-induced movements because they are more similar to natural movements than movements induced by mechanical stimulations. We describe the basic properties of the responses in these brain stem and thalamic nuclei. The responses in both brain stem nuclei were similar; responses to air puffs were mostly tonic and followed the trajectory of whisker movement. The responses in the two thalamic nuclei were similar during low-frequency stimulations or during the first pulses of high-frequency stimulations, exhibiting more phasic responses than those of brain stem neurons. However, with frequencies &gt;2 Hz, VPM and POm responses differed, generating different representations of the stimulus frequency. In the VPM, response amplitudes (instantaneous firing rates) and spike counts (total number of spikes per stimulus cycle) decreased as a function of the frequency. In the POm, latencies increased and spike count decreased as a function of the frequency. Having described the basic response properties in the four nuclei, we then focus on a specific test of our PLL hypothesis for coding in the paralemniscal pathway. We used short-duration air puffs, much shorter than whisker movements during natural whisking. The activity in this situation was consistent with the prediction we made on the basis of the PLL hypothesis.","ISSN":"0022-3077","note":"PMID: 11431515","journalAbbreviation":"J. Neurophysiol.","language":"eng","author":[{"family":"Sosnik","given":"R."},{"family":"Haidarliu","given":"S."},{"family":"Ahissar","given":"E."}],"issued":{"date-parts":[["2001",7]]},"PMID":"11431515"}},{"id":263,"uris":["http://zotero.org/users/6623/items/WGIMF537"],"uri":["http://zotero.org/users/6623/items/WGIMF537"],"itemData":{"id":263,"type":"article-journal","title":"Intensity-dependent adaptation of cortical and thalamic neurons is controlled by brainstem circuits of the sensory pathway","container-title":"Neuron","page"</w:instrText>
      </w:r>
      <w:r w:rsidR="006D5449" w:rsidRPr="00AD7D8D">
        <w:rPr>
          <w:rFonts w:asciiTheme="minorBidi" w:hAnsiTheme="minorBidi"/>
          <w:sz w:val="24"/>
          <w:szCs w:val="24"/>
          <w:lang w:val="de-DE"/>
        </w:rPr>
        <w:instrText xml:space="preserve">:"273-286","volume":"66","issue":"2","source":"NCBI PubMed","abstract":"Current views of sensory adaptation in the rat somatosensory system suggest that it results mainly from short-term synaptic depression. Experimental and theoretical studies predict that increasing the intensity of sensory stimulation, followed by an increase in firing probability at early sensory stages, is expected to attenuate the response at later stages disproportionately more than weaker stimuli, due to greater depletion of synaptic resources and the relatively slow recovery process. This may lead to coding ambiguity of stimulus intensity during adaptation. In contrast, we found that increasing the intensity of repetitive whisker stimulation entails less adaptation in cortical neurons. In a series of recordings, from the trigeminal ganglion to the thalamus, we pinpointed the source of the unexpected pattern of adaptation to the brainstem trigeminal complex. We suggest that low-level sensory processing counterbalances later effects of short-term synaptic depression by increasing the throughput of high-intensity sensory inputs.","DOI":"10.1016/j.neuron.2010.03.032","ISSN":"1097-4199","note":"PMID: 20435003","journalAbbreviation":"Neuron","author":[{"family":"Ganmor","given":"Elad"},{"family":"Katz","given":"Yonatan"},{"family":"Lampl","given":"Ilan"}],"issued":{"date-parts":[["2010",4,29]]},"PMID":"20435003"}}],"schema":"https://github.com/citation-style-language/schema/raw/master/csl-citation.json"} </w:instrText>
      </w:r>
      <w:r w:rsidR="006D5449" w:rsidRPr="000E44DA">
        <w:rPr>
          <w:rFonts w:asciiTheme="minorBidi" w:hAnsiTheme="minorBidi"/>
          <w:sz w:val="24"/>
          <w:szCs w:val="24"/>
        </w:rPr>
        <w:fldChar w:fldCharType="separate"/>
      </w:r>
      <w:r w:rsidR="006D5449" w:rsidRPr="00AD7D8D">
        <w:rPr>
          <w:rFonts w:ascii="Arial" w:hAnsi="Arial" w:cs="Arial"/>
          <w:sz w:val="24"/>
          <w:szCs w:val="24"/>
          <w:lang w:val="de-DE"/>
        </w:rPr>
        <w:t>(Sosnik et al., 2001a, 2001b; Ganmor et al., 2010)</w:t>
      </w:r>
      <w:r w:rsidR="006D5449" w:rsidRPr="000E44DA">
        <w:rPr>
          <w:rFonts w:asciiTheme="minorBidi" w:hAnsiTheme="minorBidi"/>
          <w:sz w:val="24"/>
          <w:szCs w:val="24"/>
        </w:rPr>
        <w:fldChar w:fldCharType="end"/>
      </w:r>
      <w:r w:rsidR="006D5449" w:rsidRPr="00AD7D8D">
        <w:rPr>
          <w:rFonts w:asciiTheme="minorBidi" w:hAnsiTheme="minorBidi"/>
          <w:sz w:val="24"/>
          <w:szCs w:val="24"/>
          <w:lang w:val="de-DE"/>
        </w:rPr>
        <w:t xml:space="preserve"> </w:t>
      </w:r>
      <w:r w:rsidR="00372D2E" w:rsidRPr="000E44DA">
        <w:rPr>
          <w:rFonts w:asciiTheme="minorBidi" w:hAnsiTheme="minorBidi"/>
          <w:sz w:val="24"/>
          <w:szCs w:val="24"/>
        </w:rPr>
        <w:fldChar w:fldCharType="begin"/>
      </w:r>
      <w:r w:rsidR="00372D2E" w:rsidRPr="00AD7D8D">
        <w:rPr>
          <w:rFonts w:asciiTheme="minorBidi" w:hAnsiTheme="minorBidi"/>
          <w:sz w:val="24"/>
          <w:szCs w:val="24"/>
          <w:lang w:val="de-DE"/>
        </w:rPr>
        <w:instrText xml:space="preserve"> ADDIN ZOTERO_ITEM CSL_CITATION {"citationID":"47armf0hr","properties":{"formattedCitation":"(Khatri et al., 2009)","plainCitation":"(Khatri et al., 2009)"},"citationItems":[{"id":1294,"uris":["http://zotero.org/groups/344142/items/4GFUT7WH"],"uri":["http://zotero.org/groups/344142/items/4GFUT7WH"],"itemData":{"id":1294,"type":"article-journal","title":"Stimulus-specific and stimulus-nonspecific firing synchrony and its modulation by sensory adaptation in the whisker-to-barrel pathway","container-title":"Journal of Neurophysiology","page":"2328-2338","volume":"101","issue":"5","source":"NCBI PubMed","abstract":"The stimulus-evoked response of a cortical neuron depends on both details of the afferent signal and the momentary state of the larger network in which it is embedded. Consequently, identical sensory stimuli evoke highly variable responses. Using simultaneous recordings of thalamic barreloid and/or cortical barrel neurons in the rat whisker-to-barrel pathway, we determined the extent to which the responses of pairs of cells covary on a trial-by-trial basis. In the thalamus and cortical layer IV, a substantial component of trial-to-trial variability is independent of the specific parameters of the stimulus, probed here using deflection angle. These stimulus-nonspecific effects resulted in greater-than-chance similarities in trial-averaged angular tuning among simultaneously recorded pairs of barrel neurons. Such effects were not observed among simultaneously recorded thalamic and cortical barrel neurons, suggesting strong intracortical mechanisms of synchronization. Sensory adaptation produced by prior whisker deflections reduced response magnitudes and enhanced the joint angular tuning of simultaneously recorded neurons. Adaptation also decorrelated stimulus-evoked responses, rendering trial-by-trial responses of neuron pairs less similar to each other. Adaptation-induced decorrelation coupled with sharpened joint tuning could enhance the saliency of cells within thalamus or cortex that continue to fire synchronously during ongoing tactile stimulation associated with active touch.","DOI":"10.1152/jn.91151.2008","ISSN":"0022-3077","note":"PMID: 19279146 \nPMCID: PMC2681434","journalAbbreviation":"J. Neurophysiol.","language":"eng","author":[{"family":"Khatri","given":"Vivek"},{"family":"Bruno","given":"Randy M."},{"family":"Simons","given":"Daniel J."}],"issued":{"date-parts":[["2009",5]]},"PMID":"19279146","PMCID":"PMC2681434"}}],"schema":"https://github.com/citation-style-language/schema/raw/master/csl-citation.json"} </w:instrText>
      </w:r>
      <w:r w:rsidR="00372D2E" w:rsidRPr="000E44DA">
        <w:rPr>
          <w:rFonts w:asciiTheme="minorBidi" w:hAnsiTheme="minorBidi"/>
          <w:sz w:val="24"/>
          <w:szCs w:val="24"/>
        </w:rPr>
        <w:fldChar w:fldCharType="separate"/>
      </w:r>
      <w:r w:rsidR="00372D2E" w:rsidRPr="00AD7D8D">
        <w:rPr>
          <w:rFonts w:ascii="Arial" w:hAnsi="Arial" w:cs="Arial"/>
          <w:sz w:val="24"/>
          <w:szCs w:val="24"/>
          <w:lang w:val="de-DE"/>
        </w:rPr>
        <w:t>(Khatri et al., 2009)</w:t>
      </w:r>
      <w:r w:rsidR="00372D2E" w:rsidRPr="000E44DA">
        <w:rPr>
          <w:rFonts w:asciiTheme="minorBidi" w:hAnsiTheme="minorBidi"/>
          <w:sz w:val="24"/>
          <w:szCs w:val="24"/>
        </w:rPr>
        <w:fldChar w:fldCharType="end"/>
      </w:r>
      <w:r w:rsidR="00A16082" w:rsidRPr="00AD7D8D">
        <w:rPr>
          <w:rFonts w:asciiTheme="minorBidi" w:hAnsiTheme="minorBidi"/>
          <w:sz w:val="24"/>
          <w:szCs w:val="24"/>
          <w:lang w:val="de-DE"/>
        </w:rPr>
        <w:t xml:space="preserve"> </w:t>
      </w:r>
      <w:r w:rsidR="00345197" w:rsidRPr="00AD7D8D">
        <w:rPr>
          <w:rFonts w:asciiTheme="minorBidi" w:hAnsiTheme="minorBidi"/>
          <w:sz w:val="24"/>
          <w:szCs w:val="24"/>
          <w:lang w:val="de-DE"/>
        </w:rPr>
        <w:t xml:space="preserve">. </w:t>
      </w:r>
      <w:r w:rsidR="00A14C1C" w:rsidRPr="00762C75">
        <w:rPr>
          <w:rFonts w:asciiTheme="minorBidi" w:hAnsiTheme="minorBidi"/>
          <w:sz w:val="24"/>
          <w:szCs w:val="24"/>
        </w:rPr>
        <w:t xml:space="preserve">For example, neurons in </w:t>
      </w:r>
      <w:r w:rsidR="00E02447" w:rsidRPr="00762C75">
        <w:rPr>
          <w:rFonts w:asciiTheme="minorBidi" w:hAnsiTheme="minorBidi"/>
          <w:sz w:val="24"/>
          <w:szCs w:val="24"/>
        </w:rPr>
        <w:t>the principal nucleus of the trigeminal complex (PrV)</w:t>
      </w:r>
      <w:r w:rsidR="00A14C1C" w:rsidRPr="00762C75">
        <w:rPr>
          <w:rFonts w:asciiTheme="minorBidi" w:hAnsiTheme="minorBidi"/>
          <w:sz w:val="24"/>
          <w:szCs w:val="24"/>
        </w:rPr>
        <w:t xml:space="preserve"> </w:t>
      </w:r>
      <w:r w:rsidR="000538B1" w:rsidRPr="00762C75">
        <w:rPr>
          <w:rFonts w:asciiTheme="minorBidi" w:hAnsiTheme="minorBidi"/>
          <w:sz w:val="24"/>
          <w:szCs w:val="24"/>
        </w:rPr>
        <w:t xml:space="preserve">adapt more </w:t>
      </w:r>
      <w:r w:rsidR="00A16082" w:rsidRPr="00762C75">
        <w:rPr>
          <w:rFonts w:asciiTheme="minorBidi" w:hAnsiTheme="minorBidi"/>
          <w:sz w:val="24"/>
          <w:szCs w:val="24"/>
        </w:rPr>
        <w:t>when compared to</w:t>
      </w:r>
      <w:r w:rsidR="00A14C1C" w:rsidRPr="00762C75">
        <w:rPr>
          <w:rFonts w:asciiTheme="minorBidi" w:hAnsiTheme="minorBidi"/>
          <w:sz w:val="24"/>
          <w:szCs w:val="24"/>
        </w:rPr>
        <w:t xml:space="preserve"> neurons in the trigeminal ganglion, but </w:t>
      </w:r>
      <w:r w:rsidR="00A16082" w:rsidRPr="00762C75">
        <w:rPr>
          <w:rFonts w:asciiTheme="minorBidi" w:hAnsiTheme="minorBidi"/>
          <w:sz w:val="24"/>
          <w:szCs w:val="24"/>
        </w:rPr>
        <w:t xml:space="preserve">they exhibited less adaptation </w:t>
      </w:r>
      <w:r w:rsidR="001A2987" w:rsidRPr="00762C75">
        <w:rPr>
          <w:rFonts w:asciiTheme="minorBidi" w:hAnsiTheme="minorBidi"/>
          <w:sz w:val="24"/>
          <w:szCs w:val="24"/>
        </w:rPr>
        <w:t xml:space="preserve">compared to the </w:t>
      </w:r>
      <w:r w:rsidR="00A16082" w:rsidRPr="00762C75">
        <w:rPr>
          <w:rFonts w:asciiTheme="minorBidi" w:hAnsiTheme="minorBidi"/>
          <w:sz w:val="24"/>
          <w:szCs w:val="24"/>
        </w:rPr>
        <w:t xml:space="preserve">cells that they target, in the </w:t>
      </w:r>
      <w:r w:rsidR="00E02447" w:rsidRPr="00762C75">
        <w:rPr>
          <w:rFonts w:asciiTheme="minorBidi" w:hAnsiTheme="minorBidi"/>
          <w:sz w:val="24"/>
          <w:szCs w:val="24"/>
        </w:rPr>
        <w:t xml:space="preserve">ventral posteromedial nucleus of the thalamus </w:t>
      </w:r>
      <w:r w:rsidR="005E159F" w:rsidRPr="00762C75">
        <w:rPr>
          <w:rFonts w:asciiTheme="minorBidi" w:hAnsiTheme="minorBidi"/>
          <w:sz w:val="24"/>
          <w:szCs w:val="24"/>
        </w:rPr>
        <w:t>(</w:t>
      </w:r>
      <w:proofErr w:type="spellStart"/>
      <w:r w:rsidR="005E159F" w:rsidRPr="00762C75">
        <w:rPr>
          <w:rFonts w:asciiTheme="minorBidi" w:hAnsiTheme="minorBidi"/>
          <w:sz w:val="24"/>
          <w:szCs w:val="24"/>
        </w:rPr>
        <w:t>Ganmor</w:t>
      </w:r>
      <w:proofErr w:type="spellEnd"/>
      <w:r w:rsidR="005E159F" w:rsidRPr="00762C75">
        <w:rPr>
          <w:rFonts w:asciiTheme="minorBidi" w:hAnsiTheme="minorBidi"/>
          <w:sz w:val="24"/>
          <w:szCs w:val="24"/>
        </w:rPr>
        <w:t xml:space="preserve"> et al.</w:t>
      </w:r>
      <w:r w:rsidR="007F5626" w:rsidRPr="00762C75">
        <w:rPr>
          <w:rFonts w:asciiTheme="minorBidi" w:hAnsiTheme="minorBidi"/>
          <w:sz w:val="24"/>
          <w:szCs w:val="24"/>
        </w:rPr>
        <w:t>,</w:t>
      </w:r>
      <w:r w:rsidR="005E159F" w:rsidRPr="00762C75">
        <w:rPr>
          <w:rFonts w:asciiTheme="minorBidi" w:hAnsiTheme="minorBidi"/>
          <w:sz w:val="24"/>
          <w:szCs w:val="24"/>
        </w:rPr>
        <w:t xml:space="preserve"> 2010</w:t>
      </w:r>
      <w:r w:rsidR="00A56FF9" w:rsidRPr="00762C75">
        <w:rPr>
          <w:rFonts w:asciiTheme="minorBidi" w:hAnsiTheme="minorBidi"/>
          <w:sz w:val="24"/>
          <w:szCs w:val="24"/>
        </w:rPr>
        <w:t xml:space="preserve">, </w:t>
      </w:r>
      <w:r w:rsidR="00A56FF9" w:rsidRPr="00762C75">
        <w:rPr>
          <w:rFonts w:asciiTheme="minorBidi" w:hAnsiTheme="minorBidi"/>
          <w:sz w:val="24"/>
          <w:szCs w:val="24"/>
          <w:highlight w:val="yellow"/>
        </w:rPr>
        <w:t>I will cut and paste from his paper to show it!</w:t>
      </w:r>
      <w:r w:rsidR="000631FD" w:rsidRPr="00762C75">
        <w:rPr>
          <w:rFonts w:asciiTheme="minorBidi" w:hAnsiTheme="minorBidi"/>
          <w:sz w:val="24"/>
          <w:szCs w:val="24"/>
        </w:rPr>
        <w:t xml:space="preserve">, find papers of </w:t>
      </w:r>
      <w:proofErr w:type="spellStart"/>
      <w:r w:rsidR="000631FD" w:rsidRPr="00762C75">
        <w:rPr>
          <w:rFonts w:asciiTheme="minorBidi" w:hAnsiTheme="minorBidi"/>
          <w:sz w:val="24"/>
          <w:szCs w:val="24"/>
        </w:rPr>
        <w:t>Ahissar</w:t>
      </w:r>
      <w:proofErr w:type="spellEnd"/>
      <w:r w:rsidR="000631FD" w:rsidRPr="00762C75">
        <w:rPr>
          <w:rFonts w:asciiTheme="minorBidi" w:hAnsiTheme="minorBidi"/>
          <w:sz w:val="24"/>
          <w:szCs w:val="24"/>
        </w:rPr>
        <w:t xml:space="preserve"> with the puff and maybe more</w:t>
      </w:r>
      <w:r w:rsidR="005E159F" w:rsidRPr="00762C75">
        <w:rPr>
          <w:rFonts w:asciiTheme="minorBidi" w:hAnsiTheme="minorBidi"/>
          <w:sz w:val="24"/>
          <w:szCs w:val="24"/>
        </w:rPr>
        <w:t>)</w:t>
      </w:r>
      <w:r w:rsidR="00E02447" w:rsidRPr="00762C75">
        <w:rPr>
          <w:rFonts w:asciiTheme="minorBidi" w:hAnsiTheme="minorBidi"/>
          <w:sz w:val="24"/>
          <w:szCs w:val="24"/>
        </w:rPr>
        <w:t xml:space="preserve">. </w:t>
      </w:r>
      <w:r w:rsidR="00E00777" w:rsidRPr="00762C75">
        <w:rPr>
          <w:rFonts w:asciiTheme="minorBidi" w:hAnsiTheme="minorBidi"/>
          <w:sz w:val="24"/>
          <w:szCs w:val="24"/>
        </w:rPr>
        <w:t xml:space="preserve">A similar picture emerged in studies of </w:t>
      </w:r>
      <w:r w:rsidR="008452B5" w:rsidRPr="00762C75">
        <w:rPr>
          <w:rFonts w:asciiTheme="minorBidi" w:hAnsiTheme="minorBidi"/>
          <w:sz w:val="24"/>
          <w:szCs w:val="24"/>
        </w:rPr>
        <w:t xml:space="preserve">adaptation of </w:t>
      </w:r>
      <w:r w:rsidR="00E00777" w:rsidRPr="00762C75">
        <w:rPr>
          <w:rFonts w:asciiTheme="minorBidi" w:hAnsiTheme="minorBidi"/>
          <w:sz w:val="24"/>
          <w:szCs w:val="24"/>
        </w:rPr>
        <w:t>thalamic and cortical cells</w:t>
      </w:r>
      <w:r w:rsidR="00F27BE8" w:rsidRPr="00762C75">
        <w:rPr>
          <w:rFonts w:asciiTheme="minorBidi" w:hAnsiTheme="minorBidi"/>
          <w:sz w:val="24"/>
          <w:szCs w:val="24"/>
        </w:rPr>
        <w:t xml:space="preserve"> </w:t>
      </w:r>
      <w:r w:rsidR="00F27BE8" w:rsidRPr="00774C98">
        <w:rPr>
          <w:rFonts w:asciiTheme="minorBidi" w:hAnsiTheme="minorBidi"/>
          <w:sz w:val="24"/>
          <w:szCs w:val="24"/>
        </w:rPr>
        <w:fldChar w:fldCharType="begin"/>
      </w:r>
      <w:r w:rsidR="00F27BE8" w:rsidRPr="00762C75">
        <w:rPr>
          <w:rFonts w:asciiTheme="minorBidi" w:hAnsiTheme="minorBidi"/>
          <w:sz w:val="24"/>
          <w:szCs w:val="24"/>
        </w:rPr>
        <w:instrText xml:space="preserve"> ADDIN ZOTERO_ITEM CSL_CITATION {"citationID":"3jb7moaap","properties":{"formattedCitation":"(Sosnik et al., 2001a; Khatri et al., 2004)","plainCitation":"(Sosnik et al., 2001a; Khatri et al., 2004)"},"citationItems":[{"id":1201,"uris":["http://zotero.org/groups/344142/items/F87PNM7W"],"uri":["http://zotero.org/groups/344142/items/F87PNM7W"],"itemData":{"id":1201,"type":"article-journal","title":"Temporal frequency of whisker movement. II. Laminar organization of cortical representations","container-title":"J Neurophysiol","page":"354-67","volume":"86","issue":"1","abstract":"Part of the information obtained by rodent whiskers is carried by the frequency of their movement. In the thalamus of anesthetized rats, the whisker frequency is represented by two different coding schemes: by amplitude and spike count (i.e., response amplitudes and spike counts decrease as a function of frequency) in the lemniscal thalamus and by latency and spike count (latencies increase and spike counts decrease as a function of frequency) in the paralemniscal thalamus (see accompanying paper). Here we investigated neuronal representations of the whisker frequency in the primary somatosensory (\"barrel\") cortex of the anesthetized rat, which receives its input from both the lemniscal and paralemniscal thalamic nuclei. Single and multi-units were recorded from layers 2/3, 4 (barrels only), 5a, and 5b during vibrissal stimulation. Typically, the input frequency was represented by amplitude and spike count in the barrels of layer 4 and in layer 5b (the \"lemniscal layers\") and by latency and spike count in layer 5a (the \"paralemniscal layer\"). Neurons of layer 2/3 displayed a mixture of the two coding schemes. When the pulse width of the stimulus was reduced from 50 to 20 ms, the latency coding in layers 5a and 2/3 was dramatically reduced, while the spike-count coding was not affected; in contrast, in layers 4 and 5b, the latencies remained constant, but the spike counts were reduced with 20-ms stimuli. The same effects were found in the paralemniscal and lemniscal thalamic nuclei, respectively (see accompanying paper). These results are consistent with the idea that thalamocortical loops of different pathways, although terminating within the same cortical columns, perform different computations in parallel. Furthermore, the mixture of coding schemes in layer 2/3 might reflect an integration of lemniscal and paralemniscal outputs.","reviewed-author":[{"family":"Ahissar","given":"E."}],"author":[{"family":"Sosnik","given":"R."},{"family":"Bagdasarian","given":"K."},{"family":"Haidarliu","given":"S."}],"issued":{"date-parts":[["2001",7]]}}},{"id":1274,"uris":["http://zotero.org/groups/344142/items/DWKPZKK8"],"uri":["http://zotero.org/groups/344142/items/DWKPZKK8"],"itemData":{"id":1274,"type":"article-journal","title":"Adaptation in thalamic barreloid and cortical barrel neurons to periodic whisker deflections varying in frequency and velocity","container-title":"Journal of Neurophysiology","page":"3244-3254","volume":"92","issue":"6","source":"NCBI PubMed","abstract":"Layer IV circuitry in the rodent whisker-to-barrel pathway transforms the thalamic input signal spatially and temporally. Excitatory and inhibitory barrel neurons display response properties that differ from each other and from their common thalamic inputs. Here we further examine thalamocortical response transformations by characterizing the responses of individual thalamic barreloid neurons and presumed excitatory and inhibitory cortical barrel neurons to periodic whisker deflections varying in frequency from 1 to 40 Hz. Both pulsatile and sinusoidal periodic stimulation of fixed deflection amplitude were used to assess stimulus-evoked adaptation of thalamocortical units (TCUs), fast-spike barrel units (FSUs: presumed inhibitory neurons), and regular-spike barrel units (RSUs: presumed excitatory neurons). Monotonic, frequency-dependent reductions in firing were observed in thalamic and cortical neurons to the second and subsequent stimuli in trains of high (pulsatile)- and low (sinusoidal)-velocity deflections. RSUs and FSUs adapted substantially more than their thalamic input neurons, and at all frequencies, FSUs fired at higher rates than the other two cell types. For example at 40 Hz, response magnitudes of TCUs decreased by 34%, FSUs by 72%, and RSUs by 78%. Across frequencies, RSUs and FSUs displayed more cycle-by-cycle entrainment and phase-locked responses for (high velocity) pulsatile than (lower velocity) sinusoidal deflections; for TCUs, phase-locking was equivalent for both stimuli, but entrainment was higher for sinusoidal deflections. Strong feed-forward inhibition, in conjunction with synaptic depression, renders the firing of barrel neurons sparse but temporally faithful to the occurrence of repetitive whisker deflections, especially when they are of high velocity.","DOI":"10.1152/jn.00257.2004","ISSN":"0022-3077","note":"PMID: 15306632","journalAbbreviation":"J. Neurophysiol.","language":"eng","author":[{"family":"Khatri","given":"V."},{"family":"Hartings","given":"J. A."},{"family":"Simons","given":"D. J."}],"issued":{"date-parts":[["2004",12]]},"PMID":"15306632"}}],"schema":"https://github.com/citation-style-language/schema/raw/master/csl-citation.json"} </w:instrText>
      </w:r>
      <w:r w:rsidR="00F27BE8" w:rsidRPr="00774C98">
        <w:rPr>
          <w:rFonts w:asciiTheme="minorBidi" w:hAnsiTheme="minorBidi"/>
          <w:sz w:val="24"/>
          <w:szCs w:val="24"/>
        </w:rPr>
        <w:fldChar w:fldCharType="separate"/>
      </w:r>
      <w:r w:rsidR="00F27BE8" w:rsidRPr="00AD7D8D">
        <w:rPr>
          <w:rFonts w:ascii="Arial" w:hAnsi="Arial" w:cs="Arial"/>
          <w:sz w:val="24"/>
          <w:szCs w:val="24"/>
        </w:rPr>
        <w:t>(Sosnik et al., 2001a; Khatri et al., 2004)</w:t>
      </w:r>
      <w:r w:rsidR="00F27BE8" w:rsidRPr="00774C98">
        <w:rPr>
          <w:rFonts w:asciiTheme="minorBidi" w:hAnsiTheme="minorBidi"/>
          <w:sz w:val="24"/>
          <w:szCs w:val="24"/>
        </w:rPr>
        <w:fldChar w:fldCharType="end"/>
      </w:r>
      <w:r w:rsidR="005959D8" w:rsidRPr="00762C75">
        <w:rPr>
          <w:rFonts w:asciiTheme="minorBidi" w:hAnsiTheme="minorBidi"/>
          <w:sz w:val="24"/>
          <w:szCs w:val="24"/>
        </w:rPr>
        <w:t xml:space="preserve">.  </w:t>
      </w:r>
    </w:p>
    <w:p w14:paraId="510759DD" w14:textId="77777777" w:rsidR="003B1080" w:rsidRPr="00762C75" w:rsidRDefault="003B1080">
      <w:pPr>
        <w:spacing w:line="360" w:lineRule="auto"/>
        <w:rPr>
          <w:ins w:id="3" w:author="yon" w:date="2016-06-23T08:50:00Z"/>
          <w:rFonts w:asciiTheme="minorBidi" w:hAnsiTheme="minorBidi"/>
          <w:sz w:val="24"/>
          <w:szCs w:val="24"/>
        </w:rPr>
        <w:pPrChange w:id="4" w:author="yon" w:date="2016-06-23T09:34:00Z">
          <w:pPr>
            <w:spacing w:line="480" w:lineRule="auto"/>
          </w:pPr>
        </w:pPrChange>
      </w:pPr>
    </w:p>
    <w:p w14:paraId="220F464F" w14:textId="77777777" w:rsidR="003B1080" w:rsidRPr="00762C75" w:rsidRDefault="003B1080">
      <w:pPr>
        <w:spacing w:line="360" w:lineRule="auto"/>
        <w:rPr>
          <w:ins w:id="5" w:author="yon" w:date="2016-06-23T08:50:00Z"/>
          <w:rFonts w:asciiTheme="minorBidi" w:hAnsiTheme="minorBidi"/>
          <w:sz w:val="24"/>
          <w:szCs w:val="24"/>
        </w:rPr>
        <w:pPrChange w:id="6" w:author="yon" w:date="2016-06-14T21:28:00Z">
          <w:pPr>
            <w:spacing w:line="480" w:lineRule="auto"/>
          </w:pPr>
        </w:pPrChange>
      </w:pPr>
      <w:ins w:id="7" w:author="yon" w:date="2016-06-23T08:50:00Z">
        <w:r w:rsidRPr="00762C75">
          <w:rPr>
            <w:rFonts w:asciiTheme="minorBidi" w:hAnsiTheme="minorBidi"/>
            <w:sz w:val="24"/>
            <w:szCs w:val="24"/>
          </w:rPr>
          <w:t>Add differences in layer</w:t>
        </w:r>
      </w:ins>
      <w:ins w:id="8" w:author="yon" w:date="2016-06-23T10:49:00Z">
        <w:r w:rsidR="00BA2DA3" w:rsidRPr="00762C75">
          <w:rPr>
            <w:rFonts w:asciiTheme="minorBidi" w:hAnsiTheme="minorBidi"/>
            <w:sz w:val="24"/>
            <w:szCs w:val="24"/>
          </w:rPr>
          <w:t>s</w:t>
        </w:r>
      </w:ins>
      <w:ins w:id="9" w:author="yon" w:date="2016-06-23T08:50:00Z">
        <w:r w:rsidRPr="00762C75">
          <w:rPr>
            <w:rFonts w:asciiTheme="minorBidi" w:hAnsiTheme="minorBidi"/>
            <w:sz w:val="24"/>
            <w:szCs w:val="24"/>
          </w:rPr>
          <w:t xml:space="preserve">, intensity, angle, </w:t>
        </w:r>
        <w:proofErr w:type="gramStart"/>
        <w:r w:rsidRPr="00762C75">
          <w:rPr>
            <w:rFonts w:asciiTheme="minorBidi" w:hAnsiTheme="minorBidi"/>
            <w:sz w:val="24"/>
            <w:szCs w:val="24"/>
          </w:rPr>
          <w:t>passive</w:t>
        </w:r>
        <w:proofErr w:type="gramEnd"/>
        <w:r w:rsidRPr="00762C75">
          <w:rPr>
            <w:rFonts w:asciiTheme="minorBidi" w:hAnsiTheme="minorBidi"/>
            <w:sz w:val="24"/>
            <w:szCs w:val="24"/>
          </w:rPr>
          <w:t>/active</w:t>
        </w:r>
      </w:ins>
    </w:p>
    <w:p w14:paraId="3F090211" w14:textId="77777777" w:rsidR="00770A78" w:rsidRPr="00762C75" w:rsidRDefault="00770A78">
      <w:pPr>
        <w:spacing w:line="360" w:lineRule="auto"/>
        <w:rPr>
          <w:rFonts w:asciiTheme="minorBidi" w:hAnsiTheme="minorBidi"/>
          <w:b/>
          <w:bCs/>
          <w:sz w:val="24"/>
          <w:szCs w:val="24"/>
        </w:rPr>
        <w:pPrChange w:id="10" w:author="yon" w:date="2016-06-14T21:28:00Z">
          <w:pPr>
            <w:spacing w:line="480" w:lineRule="auto"/>
          </w:pPr>
        </w:pPrChange>
      </w:pPr>
    </w:p>
    <w:p w14:paraId="57A116F3" w14:textId="77777777" w:rsidR="00770A78" w:rsidRPr="000E44DA" w:rsidRDefault="00770A78">
      <w:pPr>
        <w:pStyle w:val="Heading1"/>
        <w:spacing w:line="360" w:lineRule="auto"/>
        <w:rPr>
          <w:rFonts w:asciiTheme="minorBidi" w:hAnsiTheme="minorBidi"/>
          <w:sz w:val="24"/>
          <w:szCs w:val="24"/>
        </w:rPr>
        <w:pPrChange w:id="11" w:author="yon" w:date="2016-06-14T14:47:00Z">
          <w:pPr>
            <w:spacing w:line="480" w:lineRule="auto"/>
          </w:pPr>
        </w:pPrChange>
      </w:pPr>
      <w:r w:rsidRPr="000E44DA">
        <w:rPr>
          <w:rFonts w:asciiTheme="minorBidi" w:hAnsiTheme="minorBidi"/>
          <w:sz w:val="24"/>
          <w:szCs w:val="24"/>
        </w:rPr>
        <w:t xml:space="preserve">Possible role of short term synaptic plasticity in tactile adaptation </w:t>
      </w:r>
    </w:p>
    <w:p w14:paraId="59FA3AC6" w14:textId="1B2C6932" w:rsidR="00770A78" w:rsidRPr="00762C75" w:rsidRDefault="00480A55" w:rsidP="00B4239D">
      <w:pPr>
        <w:spacing w:line="360" w:lineRule="auto"/>
        <w:rPr>
          <w:rFonts w:asciiTheme="minorBidi" w:hAnsiTheme="minorBidi"/>
          <w:sz w:val="24"/>
          <w:szCs w:val="24"/>
        </w:rPr>
      </w:pPr>
      <w:r w:rsidRPr="00762C75">
        <w:rPr>
          <w:rFonts w:asciiTheme="minorBidi" w:hAnsiTheme="minorBidi"/>
          <w:sz w:val="24"/>
          <w:szCs w:val="24"/>
        </w:rPr>
        <w:t>Short term synaptic depression (STD)</w:t>
      </w:r>
      <w:r w:rsidR="001A7AA6" w:rsidRPr="00762C75">
        <w:rPr>
          <w:rFonts w:asciiTheme="minorBidi" w:hAnsiTheme="minorBidi"/>
          <w:sz w:val="24"/>
          <w:szCs w:val="24"/>
        </w:rPr>
        <w:t xml:space="preserve"> is believed to play </w:t>
      </w:r>
      <w:r w:rsidR="00967B69" w:rsidRPr="00762C75">
        <w:rPr>
          <w:rFonts w:asciiTheme="minorBidi" w:hAnsiTheme="minorBidi"/>
          <w:sz w:val="24"/>
          <w:szCs w:val="24"/>
        </w:rPr>
        <w:t xml:space="preserve">a </w:t>
      </w:r>
      <w:r w:rsidR="001A7AA6" w:rsidRPr="00762C75">
        <w:rPr>
          <w:rFonts w:asciiTheme="minorBidi" w:hAnsiTheme="minorBidi"/>
          <w:sz w:val="24"/>
          <w:szCs w:val="24"/>
        </w:rPr>
        <w:t xml:space="preserve">pivotal role in tactile adaptation in the somatosensory system. </w:t>
      </w:r>
      <w:r w:rsidR="00E70772" w:rsidRPr="00762C75">
        <w:rPr>
          <w:rFonts w:asciiTheme="minorBidi" w:hAnsiTheme="minorBidi"/>
          <w:sz w:val="24"/>
          <w:szCs w:val="24"/>
        </w:rPr>
        <w:t>However, a</w:t>
      </w:r>
      <w:r w:rsidR="00454D11" w:rsidRPr="00762C75">
        <w:rPr>
          <w:rFonts w:asciiTheme="minorBidi" w:hAnsiTheme="minorBidi"/>
          <w:sz w:val="24"/>
          <w:szCs w:val="24"/>
        </w:rPr>
        <w:t xml:space="preserve"> </w:t>
      </w:r>
      <w:r w:rsidR="00E70772" w:rsidRPr="00762C75">
        <w:rPr>
          <w:rFonts w:asciiTheme="minorBidi" w:hAnsiTheme="minorBidi"/>
          <w:sz w:val="24"/>
          <w:szCs w:val="24"/>
        </w:rPr>
        <w:t xml:space="preserve">gradual </w:t>
      </w:r>
      <w:r w:rsidR="00454D11" w:rsidRPr="00762C75">
        <w:rPr>
          <w:rFonts w:asciiTheme="minorBidi" w:hAnsiTheme="minorBidi"/>
          <w:sz w:val="24"/>
          <w:szCs w:val="24"/>
        </w:rPr>
        <w:t>reduction in firing</w:t>
      </w:r>
      <w:r w:rsidR="00E70772" w:rsidRPr="00762C75">
        <w:rPr>
          <w:rFonts w:asciiTheme="minorBidi" w:hAnsiTheme="minorBidi"/>
          <w:sz w:val="24"/>
          <w:szCs w:val="24"/>
        </w:rPr>
        <w:t xml:space="preserve"> response</w:t>
      </w:r>
      <w:r w:rsidR="00454D11" w:rsidRPr="00762C75">
        <w:rPr>
          <w:rFonts w:asciiTheme="minorBidi" w:hAnsiTheme="minorBidi"/>
          <w:sz w:val="24"/>
          <w:szCs w:val="24"/>
        </w:rPr>
        <w:t xml:space="preserve"> during train stimulation could result, in theory</w:t>
      </w:r>
      <w:r w:rsidR="00BE6BF0" w:rsidRPr="00762C75">
        <w:rPr>
          <w:rFonts w:asciiTheme="minorBidi" w:hAnsiTheme="minorBidi"/>
          <w:sz w:val="24"/>
          <w:szCs w:val="24"/>
        </w:rPr>
        <w:t>,</w:t>
      </w:r>
      <w:r w:rsidR="00454D11" w:rsidRPr="00762C75">
        <w:rPr>
          <w:rFonts w:asciiTheme="minorBidi" w:hAnsiTheme="minorBidi"/>
          <w:sz w:val="24"/>
          <w:szCs w:val="24"/>
        </w:rPr>
        <w:t xml:space="preserve"> also </w:t>
      </w:r>
      <w:r w:rsidR="00BE6BF0" w:rsidRPr="00762C75">
        <w:rPr>
          <w:rFonts w:asciiTheme="minorBidi" w:hAnsiTheme="minorBidi"/>
          <w:sz w:val="24"/>
          <w:szCs w:val="24"/>
        </w:rPr>
        <w:t xml:space="preserve">from </w:t>
      </w:r>
      <w:r w:rsidR="00967B69" w:rsidRPr="00762C75">
        <w:rPr>
          <w:rFonts w:asciiTheme="minorBidi" w:hAnsiTheme="minorBidi"/>
          <w:sz w:val="24"/>
          <w:szCs w:val="24"/>
        </w:rPr>
        <w:t xml:space="preserve">a </w:t>
      </w:r>
      <w:r w:rsidR="00381639" w:rsidRPr="00762C75">
        <w:rPr>
          <w:rFonts w:asciiTheme="minorBidi" w:hAnsiTheme="minorBidi"/>
          <w:sz w:val="24"/>
          <w:szCs w:val="24"/>
        </w:rPr>
        <w:t xml:space="preserve">slow </w:t>
      </w:r>
      <w:r w:rsidR="00454D11" w:rsidRPr="00762C75">
        <w:rPr>
          <w:rFonts w:asciiTheme="minorBidi" w:hAnsiTheme="minorBidi"/>
          <w:sz w:val="24"/>
          <w:szCs w:val="24"/>
        </w:rPr>
        <w:t xml:space="preserve">buildup </w:t>
      </w:r>
      <w:r w:rsidR="00381639" w:rsidRPr="00762C75">
        <w:rPr>
          <w:rFonts w:asciiTheme="minorBidi" w:hAnsiTheme="minorBidi"/>
          <w:sz w:val="24"/>
          <w:szCs w:val="24"/>
        </w:rPr>
        <w:t>of inhibition</w:t>
      </w:r>
      <w:r w:rsidR="00CF2D57" w:rsidRPr="00762C75">
        <w:rPr>
          <w:rFonts w:asciiTheme="minorBidi" w:hAnsiTheme="minorBidi"/>
          <w:sz w:val="24"/>
          <w:szCs w:val="24"/>
        </w:rPr>
        <w:t xml:space="preserve"> </w:t>
      </w:r>
      <w:r w:rsidR="00CF2D57" w:rsidRPr="000E44DA">
        <w:rPr>
          <w:rFonts w:asciiTheme="minorBidi" w:hAnsiTheme="minorBidi"/>
          <w:sz w:val="24"/>
          <w:szCs w:val="24"/>
        </w:rPr>
        <w:fldChar w:fldCharType="begin"/>
      </w:r>
      <w:r w:rsidR="00CF2D57" w:rsidRPr="00762C75">
        <w:rPr>
          <w:rFonts w:asciiTheme="minorBidi" w:hAnsiTheme="minorBidi"/>
          <w:sz w:val="24"/>
          <w:szCs w:val="24"/>
        </w:rPr>
        <w:instrText xml:space="preserve"> ADDIN ZOTERO_ITEM CSL_CITATION {"citationID":"p0lfj7clu","properties":{"formattedCitation":"(Staley and Mody, 1992; Borg-Graham et al., 1998)","plainCitation":"(Staley and Mody, 1992; Borg-Graham et al., 1998)"},"citationItems":[{"id":2118,"uris":["http://zotero.org/users/6623/items/2CNVGJ7T"],"uri":["http://zotero.org/users/6623/items/2CNVGJ7T"],"itemData":{"id":2118,"type":"article-journal","title":"Shunting of excitatory input to dentate gyrus granule cells by a depolarizing GABAA receptor-mediated postsynaptic conductance","container-title":"Journal of Neurophysiology","page":"197-212","volume":"68","issue":"1","source":"PubMed","abstract":"1. Stimulation of the perforant path in the outer molecular layer of the adult rat dentate gyrus produced a depolarizing post-synaptic potential (DPSP) in granule cells when recorded using whole-cell techniques in the standard hippocampal slice preparation at 34 degrees C. The postsynaptic currents (PSCs) contributing to the DPSP were analyzed using specific receptor antagonists in current- and voltage-clamp recordings. 2. The DPSP reversal potential was dependent on the intracellular chloride concentration, and the amplitude of the DPSP was increased 55% after perfusion of the gamma-aminobutyric acid-A (GABAA) receptor antagonist bicuculline methiodide (BMI). The GABAA receptor-mediated PSC reversed at -66 mV, which was 19 mV positive to the resting membrane potential (-85 mV) but hyperpolarized relative to action potential threshold. At -35 mV, the GABAA PSC had a latency to peak of 12.9 ms after the stimulus and decayed monoexponentially with an average time constant of 23.4 ms. 3. The component of the PSC blocked by the Quis/AMPA receptor antagonist 6-cyano-7-nitroquinoxaline-2,3-dione (CNQX) had a latency to peak of 7.1 ms and decayed monoexponentially with a time constant of 9.9 ms at -35 mV. The N-methyl-D-aspartate (NMDA) receptor-mediated PSC, which was blocked by D-amino-5-phosphonovaleric acid (D-AP5), had a waveform that was similar to the GABAA PSC: the latency to peak was 16 ms and the decay was monoexponential with a time constant of 24.5 ms at -35 mV. 4. The ratio of the peak PSCs mediated by GABAA, Quis/AMPA, and NMDA receptors measured at -35 mV with cesium gluconate electrode solutions was 1:0.2:0.1. This ratio was essentially constant over the range of stimulus intensities that produced compound PSC amplitudes of 80-400 pA. 5. Measured at its reversal potential, the GABAA receptor-mediated postsynaptic conductance (GGABA-A) decreased the peak DPSP amplitude by 35%, shunted 50% of the charge transferred to the soma by the excitatory PSC, and completely inhibited the NMDA receptor-mediated component of the DPSP. 6. Simultaneous stimulation of presynaptic fibers from both the perforant path and interneurons results in a large depolarizing GGABA-A that inhibits the granule cell by shunting the excitatory PSCs. As predicted by models of shunting, the similar kinetics of the GABAA and NMDA PSCs leads to particularly effective inhibition of the NMDA PSC. The more rapid Quis/AMPA PSC is less affected by the GGABA-A, so that granule cell excitation under these conditions is primarily due to Quis/AMPA receptor activation.","ISSN":"0022-3077","note":"PMID: 1381418","journalAbbreviation":"J. Neurophysiol.","language":"eng","author":[{"family":"Staley","given":"K. J."},{"family":"Mody","given":"I."}],"issued":{"date-parts":[["1992",7]]},"PMID":"1381418"}},{"id":2218,"uris":["http://zotero.org/users/6623/items/TM9QJVDH"],"uri":["http://zotero.org/users/6623/items/TM9QJVDH"],"itemData":{"id":2218,"type":"article-journal","title":"Visual input evokes transient and strong shunting inhibition in visual cortical neurons","container-title":"Nature","page":"369-373","volume":"393","issue":"6683","source":"PubMed","abstract":"The function and nature of inhibition of neurons in the visual cortex have been the focus of both experimental and theoretical investigations. There are two ways in which inhibition can suppress synaptic excitation. In hyperpolarizing inhibition, negative and positive currents sum linearly to produce a net change in membrane potential. In contrast, shunting inhibition acts nonlinearly by causing an increase in membrane conductance; this divides the amplitude of the excitatory response. Visually evoked changes in membrane conductance have been reported to be nonsignificant or weak, supporting the hyperpolarization mode of inhibition. Here we present a new approach to studying inhibition that is based on in vivo whole-cell voltage clamping. This technique allows the continuous measurement of conductance dynamics during visual activation. We show, in neurons of cat primary visual cortex, that the response to optimally orientated flashed bars can increase the somatic input conductance to more than three times that of the resting state. The short latency of the visually evoked peak of conductance, and its apparent reversal potential suggest a dominant contribution from gamma-aminobutyric acid ((GABA)A) receptor-mediated synapses. We propose that nonlinear shunting inhibition may act during the initial stage of visual cortical processing, setting the balance between opponent 'On' and 'Off' responses in different locations of the visual receptive field.","DOI":"10.1038/30735","ISSN":"0028-0836","note":"PMID: 9620800","journalAbbreviation":"Nature","language":"eng","author":[{"family":"Borg-Graham","given":"L. J."},{"family":"Monier","given":"C."},{"family":"Frégnac","given":"Y."}],"issued":{"date-parts":[["1998",5,28]]},"PMID":"9620800"}}],"schema":"https://github.com/citation-style-language/schema/raw/master/csl-citation.json"} </w:instrText>
      </w:r>
      <w:r w:rsidR="00CF2D57" w:rsidRPr="000E44DA">
        <w:rPr>
          <w:rFonts w:asciiTheme="minorBidi" w:hAnsiTheme="minorBidi"/>
          <w:sz w:val="24"/>
          <w:szCs w:val="24"/>
        </w:rPr>
        <w:fldChar w:fldCharType="separate"/>
      </w:r>
      <w:r w:rsidR="00CF2D57" w:rsidRPr="00AD7D8D">
        <w:rPr>
          <w:rFonts w:ascii="Arial" w:hAnsi="Arial" w:cs="Arial"/>
          <w:sz w:val="24"/>
          <w:szCs w:val="24"/>
        </w:rPr>
        <w:t>(Staley and Mody, 1992; Borg-Graham et al., 1998)</w:t>
      </w:r>
      <w:r w:rsidR="00CF2D57" w:rsidRPr="000E44DA">
        <w:rPr>
          <w:rFonts w:asciiTheme="minorBidi" w:hAnsiTheme="minorBidi"/>
          <w:sz w:val="24"/>
          <w:szCs w:val="24"/>
        </w:rPr>
        <w:fldChar w:fldCharType="end"/>
      </w:r>
      <w:ins w:id="12" w:author="yon" w:date="2016-07-12T13:26:00Z">
        <w:r w:rsidR="00B4239D">
          <w:rPr>
            <w:rFonts w:asciiTheme="minorBidi" w:hAnsiTheme="minorBidi"/>
            <w:sz w:val="24"/>
            <w:szCs w:val="24"/>
          </w:rPr>
          <w:t xml:space="preserve"> </w:t>
        </w:r>
        <w:r w:rsidR="00B4239D">
          <w:rPr>
            <w:rFonts w:asciiTheme="minorBidi" w:hAnsiTheme="minorBidi"/>
            <w:sz w:val="24"/>
            <w:szCs w:val="24"/>
          </w:rPr>
          <w:fldChar w:fldCharType="begin"/>
        </w:r>
        <w:r w:rsidR="00B4239D">
          <w:rPr>
            <w:rFonts w:asciiTheme="minorBidi" w:hAnsiTheme="minorBidi"/>
            <w:sz w:val="24"/>
            <w:szCs w:val="24"/>
          </w:rPr>
          <w:instrText xml:space="preserve"> ADDIN ZOTERO_ITEM CSL_CITATION {"citationID":"1hrhqr4hfs","properties":{"formattedCitation":"(Dealy and Tolhurst, 1974)","plainCitation":"(Dealy and Tolhurst, 1974)"},"citationItems":[{"id":1232,"uris":["http://zotero.org/groups/344142/items/IEKXASU6"],"uri":["http://zotero.org/groups/344142/items/IEKXASU6"],"itemData":{"id":1232,"type":"article-journal","title":"Is spatial adaptation an after-effect of prolonged inhibition?","container-title":"J Physiol","page":"261-70","volume":"241","issue":"1","author":[{"family":"Dealy","given":"R.S."},{"family":"Tolhurst","given":"D.J."}],"issued":{"date-parts":[["1974",8]]}}}],"schema":"https://github.com/citation-style-language/schema/raw/master/csl-citation.json"} </w:instrText>
        </w:r>
      </w:ins>
      <w:r w:rsidR="00B4239D">
        <w:rPr>
          <w:rFonts w:asciiTheme="minorBidi" w:hAnsiTheme="minorBidi"/>
          <w:sz w:val="24"/>
          <w:szCs w:val="24"/>
        </w:rPr>
        <w:fldChar w:fldCharType="separate"/>
      </w:r>
      <w:ins w:id="13" w:author="yon" w:date="2016-07-12T13:26:00Z">
        <w:r w:rsidR="00B4239D" w:rsidRPr="00B4239D">
          <w:rPr>
            <w:rFonts w:ascii="Arial" w:hAnsi="Arial" w:cs="Arial"/>
            <w:sz w:val="24"/>
            <w:rPrChange w:id="14" w:author="yon" w:date="2016-07-12T13:26:00Z">
              <w:rPr/>
            </w:rPrChange>
          </w:rPr>
          <w:t>(</w:t>
        </w:r>
        <w:proofErr w:type="spellStart"/>
        <w:r w:rsidR="00B4239D" w:rsidRPr="00B4239D">
          <w:rPr>
            <w:rFonts w:ascii="Arial" w:hAnsi="Arial" w:cs="Arial"/>
            <w:sz w:val="24"/>
            <w:rPrChange w:id="15" w:author="yon" w:date="2016-07-12T13:26:00Z">
              <w:rPr/>
            </w:rPrChange>
          </w:rPr>
          <w:t>Dealy</w:t>
        </w:r>
        <w:proofErr w:type="spellEnd"/>
        <w:r w:rsidR="00B4239D" w:rsidRPr="00B4239D">
          <w:rPr>
            <w:rFonts w:ascii="Arial" w:hAnsi="Arial" w:cs="Arial"/>
            <w:sz w:val="24"/>
            <w:rPrChange w:id="16" w:author="yon" w:date="2016-07-12T13:26:00Z">
              <w:rPr/>
            </w:rPrChange>
          </w:rPr>
          <w:t xml:space="preserve"> and </w:t>
        </w:r>
        <w:proofErr w:type="spellStart"/>
        <w:r w:rsidR="00B4239D" w:rsidRPr="00B4239D">
          <w:rPr>
            <w:rFonts w:ascii="Arial" w:hAnsi="Arial" w:cs="Arial"/>
            <w:sz w:val="24"/>
            <w:rPrChange w:id="17" w:author="yon" w:date="2016-07-12T13:26:00Z">
              <w:rPr/>
            </w:rPrChange>
          </w:rPr>
          <w:t>Tolhurst</w:t>
        </w:r>
        <w:proofErr w:type="spellEnd"/>
        <w:r w:rsidR="00B4239D" w:rsidRPr="00B4239D">
          <w:rPr>
            <w:rFonts w:ascii="Arial" w:hAnsi="Arial" w:cs="Arial"/>
            <w:sz w:val="24"/>
            <w:rPrChange w:id="18" w:author="yon" w:date="2016-07-12T13:26:00Z">
              <w:rPr/>
            </w:rPrChange>
          </w:rPr>
          <w:t>, 1974)</w:t>
        </w:r>
        <w:r w:rsidR="00B4239D">
          <w:rPr>
            <w:rFonts w:asciiTheme="minorBidi" w:hAnsiTheme="minorBidi"/>
            <w:sz w:val="24"/>
            <w:szCs w:val="24"/>
          </w:rPr>
          <w:fldChar w:fldCharType="end"/>
        </w:r>
      </w:ins>
      <w:r w:rsidR="00E94D82" w:rsidRPr="00762C75">
        <w:rPr>
          <w:rFonts w:asciiTheme="minorBidi" w:hAnsiTheme="minorBidi"/>
          <w:sz w:val="24"/>
          <w:szCs w:val="24"/>
        </w:rPr>
        <w:t xml:space="preserve"> </w:t>
      </w:r>
      <w:r w:rsidR="00381639" w:rsidRPr="00B4239D">
        <w:rPr>
          <w:rFonts w:asciiTheme="minorBidi" w:hAnsiTheme="minorBidi"/>
          <w:sz w:val="24"/>
          <w:szCs w:val="24"/>
        </w:rPr>
        <w:t xml:space="preserve">or </w:t>
      </w:r>
      <w:r w:rsidR="00E94D82" w:rsidRPr="00B4239D">
        <w:rPr>
          <w:rFonts w:asciiTheme="minorBidi" w:hAnsiTheme="minorBidi"/>
          <w:sz w:val="24"/>
          <w:szCs w:val="24"/>
          <w:rPrChange w:id="19" w:author="yon" w:date="2016-07-12T13:28:00Z">
            <w:rPr>
              <w:rFonts w:asciiTheme="minorBidi" w:hAnsiTheme="minorBidi"/>
              <w:sz w:val="24"/>
              <w:szCs w:val="24"/>
            </w:rPr>
          </w:rPrChange>
        </w:rPr>
        <w:t xml:space="preserve">by activating hyperpolarizing </w:t>
      </w:r>
      <w:r w:rsidR="00381639" w:rsidRPr="00B4239D">
        <w:rPr>
          <w:rFonts w:asciiTheme="minorBidi" w:hAnsiTheme="minorBidi"/>
          <w:sz w:val="24"/>
          <w:szCs w:val="24"/>
          <w:rPrChange w:id="20" w:author="yon" w:date="2016-07-12T13:28:00Z">
            <w:rPr>
              <w:rFonts w:asciiTheme="minorBidi" w:hAnsiTheme="minorBidi"/>
              <w:sz w:val="24"/>
              <w:szCs w:val="24"/>
            </w:rPr>
          </w:rPrChange>
        </w:rPr>
        <w:t>intrinsic</w:t>
      </w:r>
      <w:r w:rsidR="00E94D82" w:rsidRPr="00B4239D">
        <w:rPr>
          <w:rFonts w:asciiTheme="minorBidi" w:hAnsiTheme="minorBidi"/>
          <w:sz w:val="24"/>
          <w:szCs w:val="24"/>
          <w:rPrChange w:id="21" w:author="yon" w:date="2016-07-12T13:28:00Z">
            <w:rPr>
              <w:rFonts w:asciiTheme="minorBidi" w:hAnsiTheme="minorBidi"/>
              <w:sz w:val="24"/>
              <w:szCs w:val="24"/>
            </w:rPr>
          </w:rPrChange>
        </w:rPr>
        <w:t xml:space="preserve"> conductances</w:t>
      </w:r>
      <w:r w:rsidR="00857057" w:rsidRPr="00B4239D">
        <w:rPr>
          <w:rFonts w:asciiTheme="minorBidi" w:hAnsiTheme="minorBidi"/>
          <w:sz w:val="24"/>
          <w:szCs w:val="24"/>
          <w:rPrChange w:id="22" w:author="yon" w:date="2016-07-12T13:28:00Z">
            <w:rPr>
              <w:rFonts w:asciiTheme="minorBidi" w:hAnsiTheme="minorBidi"/>
              <w:sz w:val="24"/>
              <w:szCs w:val="24"/>
            </w:rPr>
          </w:rPrChange>
        </w:rPr>
        <w:t xml:space="preserve"> </w:t>
      </w:r>
      <w:r w:rsidR="00857057" w:rsidRPr="00B4239D">
        <w:rPr>
          <w:rFonts w:asciiTheme="minorBidi" w:hAnsiTheme="minorBidi"/>
          <w:sz w:val="24"/>
          <w:szCs w:val="24"/>
        </w:rPr>
        <w:fldChar w:fldCharType="begin"/>
      </w:r>
      <w:r w:rsidR="00857057" w:rsidRPr="00B4239D">
        <w:rPr>
          <w:rFonts w:asciiTheme="minorBidi" w:hAnsiTheme="minorBidi"/>
          <w:sz w:val="24"/>
          <w:szCs w:val="24"/>
          <w:rPrChange w:id="23" w:author="yon" w:date="2016-07-12T13:28:00Z">
            <w:rPr>
              <w:rFonts w:asciiTheme="minorBidi" w:hAnsiTheme="minorBidi"/>
              <w:sz w:val="24"/>
              <w:szCs w:val="24"/>
            </w:rPr>
          </w:rPrChange>
        </w:rPr>
        <w:instrText xml:space="preserve"> ADDIN ZOTERO_ITEM CSL_CITATION {"citationID":"rdmdmgj0m","properties":{"formattedCitation":"(Sanchez-Vives et al., 2000)","plainCitation":"(Sanchez-Vives et al., 2000)"},"citationItems":[{"id":1290,"uris":["http://zotero.org/groups/344142/items/NGTKBT37"],"uri":["http://zotero.org/groups/344142/items/NGTKBT37"],"itemData":{"id":1290,"type":"article-journal","title":"Cellular Mechanisms of Long-Lasting Adaptation in Visual Cortical Neurons In Vitro","container-title":"The Journal of Neuroscience","page":"4286-4299","volume":"20","issue":"11","source":"www.jneurosci.org","abstract":"The cellular mechanisms of spike-frequency adaptation during prolonged discharges and of the slow afterhyperpolarization (AHP) that follows, as occur in vivo with contrast adaptation, were investigated with intracellular recordings of cortical neurons in slices of ferret primary visual cortex. Intracellular injection of 2 Hz sinusoidal or constant currents for 20 sec resulted in a slow (τ = 1–10 sec) spike-frequency adaptation, the degree of which varied widely among neurons. Reducing either [Ca2+]o or [Na+]o reduced the rate of spike-frequency adaptation. After the prolonged discharge was a slow (12–75 sec) AHP that was associated with an increase in membrane conductance and a rightward shift in the discharge frequency versus injected current relationship. The reversal potential of the slow AHP was sensitive to changes in [K+]o, indicating that it was mediated by a K+ current. Blockade of transmembrane Ca2+ conductances did not reduce the slow AHP. In contrast, reductions of [Na+]o reduced the slow AHP, even in the presence of pronounced Ca2+ spikes. We suggest that the activation of Na+-activated and Ca2+-activated K+ currents plays an important role in prolonged spike-frequency adaptation and therefore may contribute to contrast adaptation and other forms of adaptation in the visual system in vivo.","ISSN":"0270-6474, 1529-2401","note":"PMID: 10818164","journalAbbreviation":"J. Neurosci.","language":"en","author":[{"family":"Sanchez-Vives","given":"Maria V."},{"family":"Nowak","given":"Lionel G."},{"family":"McCormick","given":"David A."}],"issued":{"date-parts":[["2000",6,1]]},"PMID":"10818164"}}],"schema":"https://github.com/citation-style-language/schema/raw/master/csl-citation.json"} </w:instrText>
      </w:r>
      <w:r w:rsidR="00857057" w:rsidRPr="00B4239D">
        <w:rPr>
          <w:rFonts w:asciiTheme="minorBidi" w:hAnsiTheme="minorBidi"/>
          <w:sz w:val="24"/>
          <w:szCs w:val="24"/>
          <w:rPrChange w:id="24" w:author="yon" w:date="2016-07-12T13:28:00Z">
            <w:rPr>
              <w:rFonts w:asciiTheme="minorBidi" w:hAnsiTheme="minorBidi"/>
              <w:sz w:val="24"/>
              <w:szCs w:val="24"/>
            </w:rPr>
          </w:rPrChange>
        </w:rPr>
        <w:fldChar w:fldCharType="separate"/>
      </w:r>
      <w:r w:rsidR="00857057" w:rsidRPr="00B4239D">
        <w:rPr>
          <w:rFonts w:ascii="Arial" w:hAnsi="Arial" w:cs="Arial"/>
          <w:sz w:val="24"/>
          <w:szCs w:val="24"/>
          <w:rPrChange w:id="25" w:author="yon" w:date="2016-07-12T13:28:00Z">
            <w:rPr>
              <w:rFonts w:ascii="Arial" w:hAnsi="Arial" w:cs="Arial"/>
              <w:sz w:val="24"/>
              <w:szCs w:val="24"/>
            </w:rPr>
          </w:rPrChange>
        </w:rPr>
        <w:t>(Sanchez-Vives et al., 2000)</w:t>
      </w:r>
      <w:r w:rsidR="00857057" w:rsidRPr="00B4239D">
        <w:rPr>
          <w:rFonts w:asciiTheme="minorBidi" w:hAnsiTheme="minorBidi"/>
          <w:sz w:val="24"/>
          <w:szCs w:val="24"/>
          <w:rPrChange w:id="26" w:author="yon" w:date="2016-07-12T13:28:00Z">
            <w:rPr>
              <w:rFonts w:asciiTheme="minorBidi" w:hAnsiTheme="minorBidi"/>
              <w:sz w:val="24"/>
              <w:szCs w:val="24"/>
            </w:rPr>
          </w:rPrChange>
        </w:rPr>
        <w:fldChar w:fldCharType="end"/>
      </w:r>
      <w:ins w:id="27" w:author="yon" w:date="2016-07-12T13:27:00Z">
        <w:r w:rsidR="00B4239D" w:rsidRPr="00B4239D">
          <w:rPr>
            <w:rFonts w:asciiTheme="minorBidi" w:hAnsiTheme="minorBidi"/>
            <w:sz w:val="24"/>
            <w:szCs w:val="24"/>
            <w:rPrChange w:id="28" w:author="yon" w:date="2016-07-12T13:28:00Z">
              <w:rPr>
                <w:rFonts w:asciiTheme="minorBidi" w:hAnsiTheme="minorBidi"/>
                <w:sz w:val="24"/>
                <w:szCs w:val="24"/>
                <w:highlight w:val="green"/>
              </w:rPr>
            </w:rPrChange>
          </w:rPr>
          <w:t xml:space="preserve"> </w:t>
        </w:r>
        <w:r w:rsidR="00B4239D" w:rsidRPr="00B4239D">
          <w:rPr>
            <w:rFonts w:asciiTheme="minorBidi" w:hAnsiTheme="minorBidi"/>
            <w:sz w:val="24"/>
            <w:szCs w:val="24"/>
            <w:rPrChange w:id="29" w:author="yon" w:date="2016-07-12T13:28:00Z">
              <w:rPr>
                <w:rFonts w:asciiTheme="minorBidi" w:hAnsiTheme="minorBidi"/>
                <w:sz w:val="24"/>
                <w:szCs w:val="24"/>
                <w:highlight w:val="green"/>
              </w:rPr>
            </w:rPrChange>
          </w:rPr>
          <w:fldChar w:fldCharType="begin"/>
        </w:r>
      </w:ins>
      <w:ins w:id="30" w:author="yon" w:date="2016-07-12T13:28:00Z">
        <w:r w:rsidR="00B4239D" w:rsidRPr="00B4239D">
          <w:rPr>
            <w:rFonts w:asciiTheme="minorBidi" w:hAnsiTheme="minorBidi"/>
            <w:sz w:val="24"/>
            <w:szCs w:val="24"/>
            <w:rPrChange w:id="31" w:author="yon" w:date="2016-07-12T13:28:00Z">
              <w:rPr>
                <w:rFonts w:asciiTheme="minorBidi" w:hAnsiTheme="minorBidi"/>
                <w:sz w:val="24"/>
                <w:szCs w:val="24"/>
                <w:highlight w:val="green"/>
              </w:rPr>
            </w:rPrChange>
          </w:rPr>
          <w:instrText xml:space="preserve"> ADDIN ZOTERO_ITEM CSL_CITATION {"citationID":"26h31kcbg1","properties":{"formattedCitation":"(Carandini and Ferster, 1997)","plainCitation":"(Carandini and Ferster, 1997)"},"citationItems":[{"id":1308,"uris":["http://zotero.org/groups/344142/items/RMPFVKPT"],"uri":["http://zotero.org/groups/344142/items/RMPFVKPT"],"itemData":{"id":1308,"type":"article-journal","title":"A Tonic Hyperpolarization Underlying Contrast Adaptation in Cat Visual Cortex","container-title":"Science","page":"949-952","volume":"276","issue":"5314","source":"www.sciencemag.org","abstract":"The firing rate responses of neurons in the primary visual cortex grow with stimulus contrast, the variation in the luminance of an image relative to the mean luminance. These responses, however, are reduced after a cell is exposed for prolonged periods to high-contrast visual stimuli. This phenomenon, known as contrast adaptation, occurs in the cortex and is not present at earlier stages of visual processing. To investigate the cellular mechanisms underlying cortical adaptation, intracellular recordings were performed in the visual cortex of cats, and the effects of prolonged visual stimulation were studied. Surprisingly, contrast adaptation barely affected the stimulus-driven modulations in the membrane potential of cortical cells. Moreover, it did not produce sizable changes in membrane resistance. The major effect of adaptation, evident both in the presence and in the absence of a visual stimulus, was a tonic hyperpolarization. Adaptation affects a class of synaptic inputs, most likely excitatory in nature, that exert a tonic influence on cortical cells.","DOI":"10.1126/science.276.5314.949","ISSN":"0036-8075, 1095-9203","note":"PMID: 9139658","journalAbbreviation":"Science","language":"en","author":[{"family":"Carandini","given":"Matteo"},{"family":"Ferster","given":"David"}],"issued":{"date-parts":[["1997",5,9]]},"PMID":"9139658"}}],"schema":"https://github.com/citation-style-language/schema/raw/master/csl-citation.json"} </w:instrText>
        </w:r>
      </w:ins>
      <w:r w:rsidR="00B4239D" w:rsidRPr="00B4239D">
        <w:rPr>
          <w:rFonts w:asciiTheme="minorBidi" w:hAnsiTheme="minorBidi"/>
          <w:sz w:val="24"/>
          <w:szCs w:val="24"/>
          <w:rPrChange w:id="32" w:author="yon" w:date="2016-07-12T13:28:00Z">
            <w:rPr>
              <w:rFonts w:asciiTheme="minorBidi" w:hAnsiTheme="minorBidi"/>
              <w:sz w:val="24"/>
              <w:szCs w:val="24"/>
              <w:highlight w:val="green"/>
            </w:rPr>
          </w:rPrChange>
        </w:rPr>
        <w:fldChar w:fldCharType="separate"/>
      </w:r>
      <w:ins w:id="33" w:author="yon" w:date="2016-07-12T13:28:00Z">
        <w:r w:rsidR="00B4239D" w:rsidRPr="00B4239D">
          <w:rPr>
            <w:rFonts w:ascii="Arial" w:hAnsi="Arial" w:cs="Arial"/>
            <w:sz w:val="24"/>
            <w:rPrChange w:id="34" w:author="yon" w:date="2016-07-12T13:28:00Z">
              <w:rPr>
                <w:highlight w:val="green"/>
              </w:rPr>
            </w:rPrChange>
          </w:rPr>
          <w:t>(</w:t>
        </w:r>
        <w:proofErr w:type="spellStart"/>
        <w:r w:rsidR="00B4239D" w:rsidRPr="00B4239D">
          <w:rPr>
            <w:rFonts w:ascii="Arial" w:hAnsi="Arial" w:cs="Arial"/>
            <w:sz w:val="24"/>
            <w:rPrChange w:id="35" w:author="yon" w:date="2016-07-12T13:28:00Z">
              <w:rPr>
                <w:highlight w:val="green"/>
              </w:rPr>
            </w:rPrChange>
          </w:rPr>
          <w:t>Carandini</w:t>
        </w:r>
        <w:proofErr w:type="spellEnd"/>
        <w:r w:rsidR="00B4239D" w:rsidRPr="00B4239D">
          <w:rPr>
            <w:rFonts w:ascii="Arial" w:hAnsi="Arial" w:cs="Arial"/>
            <w:sz w:val="24"/>
            <w:rPrChange w:id="36" w:author="yon" w:date="2016-07-12T13:28:00Z">
              <w:rPr>
                <w:highlight w:val="green"/>
              </w:rPr>
            </w:rPrChange>
          </w:rPr>
          <w:t xml:space="preserve"> and </w:t>
        </w:r>
        <w:proofErr w:type="spellStart"/>
        <w:r w:rsidR="00B4239D" w:rsidRPr="00B4239D">
          <w:rPr>
            <w:rFonts w:ascii="Arial" w:hAnsi="Arial" w:cs="Arial"/>
            <w:sz w:val="24"/>
            <w:rPrChange w:id="37" w:author="yon" w:date="2016-07-12T13:28:00Z">
              <w:rPr>
                <w:highlight w:val="green"/>
              </w:rPr>
            </w:rPrChange>
          </w:rPr>
          <w:t>Ferster</w:t>
        </w:r>
        <w:proofErr w:type="spellEnd"/>
        <w:r w:rsidR="00B4239D" w:rsidRPr="00B4239D">
          <w:rPr>
            <w:rFonts w:ascii="Arial" w:hAnsi="Arial" w:cs="Arial"/>
            <w:sz w:val="24"/>
            <w:rPrChange w:id="38" w:author="yon" w:date="2016-07-12T13:28:00Z">
              <w:rPr>
                <w:highlight w:val="green"/>
              </w:rPr>
            </w:rPrChange>
          </w:rPr>
          <w:t>, 1997)</w:t>
        </w:r>
      </w:ins>
      <w:ins w:id="39" w:author="yon" w:date="2016-07-12T13:27:00Z">
        <w:r w:rsidR="00B4239D" w:rsidRPr="00B4239D">
          <w:rPr>
            <w:rFonts w:asciiTheme="minorBidi" w:hAnsiTheme="minorBidi"/>
            <w:sz w:val="24"/>
            <w:szCs w:val="24"/>
            <w:rPrChange w:id="40" w:author="yon" w:date="2016-07-12T13:28:00Z">
              <w:rPr>
                <w:rFonts w:asciiTheme="minorBidi" w:hAnsiTheme="minorBidi"/>
                <w:sz w:val="24"/>
                <w:szCs w:val="24"/>
                <w:highlight w:val="green"/>
              </w:rPr>
            </w:rPrChange>
          </w:rPr>
          <w:fldChar w:fldCharType="end"/>
        </w:r>
      </w:ins>
      <w:r w:rsidR="00E70772" w:rsidRPr="00B4239D">
        <w:rPr>
          <w:rFonts w:asciiTheme="minorBidi" w:hAnsiTheme="minorBidi"/>
          <w:sz w:val="24"/>
          <w:szCs w:val="24"/>
        </w:rPr>
        <w:t xml:space="preserve">. </w:t>
      </w:r>
      <w:r w:rsidR="00325A4C" w:rsidRPr="00B4239D">
        <w:rPr>
          <w:rFonts w:asciiTheme="minorBidi" w:hAnsiTheme="minorBidi"/>
          <w:sz w:val="24"/>
          <w:szCs w:val="24"/>
          <w:rPrChange w:id="41" w:author="yon" w:date="2016-07-12T13:28:00Z">
            <w:rPr>
              <w:rFonts w:asciiTheme="minorBidi" w:hAnsiTheme="minorBidi"/>
              <w:sz w:val="24"/>
              <w:szCs w:val="24"/>
            </w:rPr>
          </w:rPrChange>
        </w:rPr>
        <w:t>I</w:t>
      </w:r>
      <w:r w:rsidR="00BB3664" w:rsidRPr="00B4239D">
        <w:rPr>
          <w:rFonts w:asciiTheme="minorBidi" w:hAnsiTheme="minorBidi"/>
          <w:sz w:val="24"/>
          <w:szCs w:val="24"/>
          <w:rPrChange w:id="42" w:author="yon" w:date="2016-07-12T13:28:00Z">
            <w:rPr>
              <w:rFonts w:asciiTheme="minorBidi" w:hAnsiTheme="minorBidi"/>
              <w:sz w:val="24"/>
              <w:szCs w:val="24"/>
            </w:rPr>
          </w:rPrChange>
        </w:rPr>
        <w:t>n-vivo intracellular recording</w:t>
      </w:r>
      <w:r w:rsidR="00BB3664" w:rsidRPr="00762C75">
        <w:rPr>
          <w:rFonts w:asciiTheme="minorBidi" w:hAnsiTheme="minorBidi"/>
          <w:sz w:val="24"/>
          <w:szCs w:val="24"/>
        </w:rPr>
        <w:t xml:space="preserve"> studies demonstrated</w:t>
      </w:r>
      <w:r w:rsidR="00D73B82" w:rsidRPr="00762C75">
        <w:rPr>
          <w:rFonts w:asciiTheme="minorBidi" w:hAnsiTheme="minorBidi"/>
          <w:sz w:val="24"/>
          <w:szCs w:val="24"/>
        </w:rPr>
        <w:t>,</w:t>
      </w:r>
      <w:r w:rsidR="00BB3664" w:rsidRPr="00762C75">
        <w:rPr>
          <w:rFonts w:asciiTheme="minorBidi" w:hAnsiTheme="minorBidi"/>
          <w:sz w:val="24"/>
          <w:szCs w:val="24"/>
        </w:rPr>
        <w:t xml:space="preserve"> however</w:t>
      </w:r>
      <w:r w:rsidR="00D73B82" w:rsidRPr="00762C75">
        <w:rPr>
          <w:rFonts w:asciiTheme="minorBidi" w:hAnsiTheme="minorBidi"/>
          <w:sz w:val="24"/>
          <w:szCs w:val="24"/>
        </w:rPr>
        <w:t>,</w:t>
      </w:r>
      <w:r w:rsidR="00BB3664" w:rsidRPr="00762C75">
        <w:rPr>
          <w:rFonts w:asciiTheme="minorBidi" w:hAnsiTheme="minorBidi"/>
          <w:sz w:val="24"/>
          <w:szCs w:val="24"/>
        </w:rPr>
        <w:t xml:space="preserve"> that </w:t>
      </w:r>
      <w:r w:rsidR="00593AA5" w:rsidRPr="00762C75">
        <w:rPr>
          <w:rFonts w:asciiTheme="minorBidi" w:hAnsiTheme="minorBidi"/>
          <w:sz w:val="24"/>
          <w:szCs w:val="24"/>
        </w:rPr>
        <w:t>during tr</w:t>
      </w:r>
      <w:bookmarkStart w:id="43" w:name="_GoBack"/>
      <w:bookmarkEnd w:id="43"/>
      <w:r w:rsidR="00593AA5" w:rsidRPr="00762C75">
        <w:rPr>
          <w:rFonts w:asciiTheme="minorBidi" w:hAnsiTheme="minorBidi"/>
          <w:sz w:val="24"/>
          <w:szCs w:val="24"/>
        </w:rPr>
        <w:t>ain</w:t>
      </w:r>
      <w:r w:rsidR="004E3D5B" w:rsidRPr="00762C75">
        <w:rPr>
          <w:rFonts w:asciiTheme="minorBidi" w:hAnsiTheme="minorBidi"/>
          <w:sz w:val="24"/>
          <w:szCs w:val="24"/>
        </w:rPr>
        <w:t>-</w:t>
      </w:r>
      <w:r w:rsidR="00593AA5" w:rsidRPr="00762C75">
        <w:rPr>
          <w:rFonts w:asciiTheme="minorBidi" w:hAnsiTheme="minorBidi"/>
          <w:sz w:val="24"/>
          <w:szCs w:val="24"/>
        </w:rPr>
        <w:t>stimulation</w:t>
      </w:r>
      <w:r w:rsidR="004A2CCB" w:rsidRPr="00762C75">
        <w:rPr>
          <w:rFonts w:asciiTheme="minorBidi" w:hAnsiTheme="minorBidi"/>
          <w:sz w:val="24"/>
          <w:szCs w:val="24"/>
        </w:rPr>
        <w:t xml:space="preserve"> of the whisker </w:t>
      </w:r>
      <w:r w:rsidR="000538B1" w:rsidRPr="00762C75">
        <w:rPr>
          <w:rFonts w:asciiTheme="minorBidi" w:hAnsiTheme="minorBidi"/>
          <w:sz w:val="24"/>
          <w:szCs w:val="24"/>
        </w:rPr>
        <w:t xml:space="preserve">the </w:t>
      </w:r>
      <w:r w:rsidR="006559B4" w:rsidRPr="00762C75">
        <w:rPr>
          <w:rFonts w:asciiTheme="minorBidi" w:hAnsiTheme="minorBidi"/>
          <w:sz w:val="24"/>
          <w:szCs w:val="24"/>
        </w:rPr>
        <w:t>evoked synaptic response</w:t>
      </w:r>
      <w:r w:rsidR="00BB3664" w:rsidRPr="00762C75">
        <w:rPr>
          <w:rFonts w:asciiTheme="minorBidi" w:hAnsiTheme="minorBidi"/>
          <w:sz w:val="24"/>
          <w:szCs w:val="24"/>
        </w:rPr>
        <w:t xml:space="preserve"> become</w:t>
      </w:r>
      <w:r w:rsidR="00593AA5" w:rsidRPr="00762C75">
        <w:rPr>
          <w:rFonts w:asciiTheme="minorBidi" w:hAnsiTheme="minorBidi"/>
          <w:sz w:val="24"/>
          <w:szCs w:val="24"/>
        </w:rPr>
        <w:t>s</w:t>
      </w:r>
      <w:r w:rsidR="00BB3664" w:rsidRPr="00762C75">
        <w:rPr>
          <w:rFonts w:asciiTheme="minorBidi" w:hAnsiTheme="minorBidi"/>
          <w:sz w:val="24"/>
          <w:szCs w:val="24"/>
        </w:rPr>
        <w:t xml:space="preserve"> </w:t>
      </w:r>
      <w:r w:rsidR="007B3EA5" w:rsidRPr="00762C75">
        <w:rPr>
          <w:rFonts w:asciiTheme="minorBidi" w:hAnsiTheme="minorBidi"/>
          <w:sz w:val="24"/>
          <w:szCs w:val="24"/>
        </w:rPr>
        <w:t xml:space="preserve">progressively smaller </w:t>
      </w:r>
      <w:r w:rsidR="0002220C" w:rsidRPr="00762C75">
        <w:rPr>
          <w:rFonts w:asciiTheme="minorBidi" w:hAnsiTheme="minorBidi"/>
          <w:sz w:val="24"/>
          <w:szCs w:val="24"/>
        </w:rPr>
        <w:t xml:space="preserve">from one stimulus to the next, </w:t>
      </w:r>
      <w:r w:rsidR="007176D8" w:rsidRPr="00762C75">
        <w:rPr>
          <w:rFonts w:asciiTheme="minorBidi" w:hAnsiTheme="minorBidi"/>
          <w:sz w:val="24"/>
          <w:szCs w:val="24"/>
        </w:rPr>
        <w:t xml:space="preserve">strongly </w:t>
      </w:r>
      <w:r w:rsidR="00350662" w:rsidRPr="00762C75">
        <w:rPr>
          <w:rFonts w:asciiTheme="minorBidi" w:hAnsiTheme="minorBidi"/>
          <w:sz w:val="24"/>
          <w:szCs w:val="24"/>
        </w:rPr>
        <w:t xml:space="preserve">suggesting </w:t>
      </w:r>
      <w:r w:rsidR="00CA6E67" w:rsidRPr="00762C75">
        <w:rPr>
          <w:rFonts w:asciiTheme="minorBidi" w:hAnsiTheme="minorBidi"/>
          <w:sz w:val="24"/>
          <w:szCs w:val="24"/>
        </w:rPr>
        <w:t xml:space="preserve">that </w:t>
      </w:r>
      <w:r w:rsidR="007176D8" w:rsidRPr="00762C75">
        <w:rPr>
          <w:rFonts w:asciiTheme="minorBidi" w:hAnsiTheme="minorBidi"/>
          <w:sz w:val="24"/>
          <w:szCs w:val="24"/>
        </w:rPr>
        <w:t xml:space="preserve">STD </w:t>
      </w:r>
      <w:r w:rsidR="007F5626" w:rsidRPr="00762C75">
        <w:rPr>
          <w:rFonts w:asciiTheme="minorBidi" w:hAnsiTheme="minorBidi"/>
          <w:sz w:val="24"/>
          <w:szCs w:val="24"/>
        </w:rPr>
        <w:t xml:space="preserve">(short term depression) </w:t>
      </w:r>
      <w:r w:rsidR="00350662" w:rsidRPr="00762C75">
        <w:rPr>
          <w:rFonts w:asciiTheme="minorBidi" w:hAnsiTheme="minorBidi"/>
          <w:sz w:val="24"/>
          <w:szCs w:val="24"/>
        </w:rPr>
        <w:t>plays crucial role in</w:t>
      </w:r>
      <w:r w:rsidR="00CA6E67" w:rsidRPr="00762C75">
        <w:rPr>
          <w:rFonts w:asciiTheme="minorBidi" w:hAnsiTheme="minorBidi"/>
          <w:sz w:val="24"/>
          <w:szCs w:val="24"/>
        </w:rPr>
        <w:t xml:space="preserve"> </w:t>
      </w:r>
      <w:r w:rsidR="007176D8" w:rsidRPr="00762C75">
        <w:rPr>
          <w:rFonts w:asciiTheme="minorBidi" w:hAnsiTheme="minorBidi"/>
          <w:sz w:val="24"/>
          <w:szCs w:val="24"/>
        </w:rPr>
        <w:t xml:space="preserve">tactile adaptation. </w:t>
      </w:r>
      <w:r w:rsidR="0002220C" w:rsidRPr="00762C75">
        <w:rPr>
          <w:rFonts w:asciiTheme="minorBidi" w:hAnsiTheme="minorBidi"/>
          <w:sz w:val="24"/>
          <w:szCs w:val="24"/>
        </w:rPr>
        <w:t xml:space="preserve">Gradual reduction in synaptic response during tactile adaptation was </w:t>
      </w:r>
      <w:r w:rsidR="00667DB8" w:rsidRPr="00762C75">
        <w:rPr>
          <w:rFonts w:asciiTheme="minorBidi" w:hAnsiTheme="minorBidi"/>
          <w:sz w:val="24"/>
          <w:szCs w:val="24"/>
        </w:rPr>
        <w:t>reported for cortical cells</w:t>
      </w:r>
      <w:r w:rsidR="004E3D5B" w:rsidRPr="00762C75">
        <w:rPr>
          <w:rFonts w:asciiTheme="minorBidi" w:hAnsiTheme="minorBidi"/>
          <w:sz w:val="24"/>
          <w:szCs w:val="24"/>
        </w:rPr>
        <w:t xml:space="preserve"> </w:t>
      </w:r>
      <w:r w:rsidR="004E3D5B" w:rsidRPr="000E44DA">
        <w:rPr>
          <w:rFonts w:asciiTheme="minorBidi" w:hAnsiTheme="minorBidi"/>
          <w:sz w:val="24"/>
          <w:szCs w:val="24"/>
        </w:rPr>
        <w:fldChar w:fldCharType="begin"/>
      </w:r>
      <w:r w:rsidR="004E3D5B" w:rsidRPr="00762C75">
        <w:rPr>
          <w:rFonts w:asciiTheme="minorBidi" w:hAnsiTheme="minorBidi"/>
          <w:sz w:val="24"/>
          <w:szCs w:val="24"/>
        </w:rPr>
        <w:instrText xml:space="preserve"> ADDIN ZOTERO_ITEM CSL_CITATION {"citationID":"2a28m782ds","properties":{"formattedCitation":"(Heiss et al., 2008)","plainCitation":"(Heiss et al., 2008)"},"citationItems":[{"id":1284,"uris":["http://zotero.org/groups/344142/items/S2IH6BGJ"],"uri":["http://zotero.org/groups/344142/items/S2IH6BGJ"],"itemData":{"id":1284,"type":"article-journal","title":"Shift in the balance between excitation and inhibition during sensory adaptation of S1 neurons","container-title":"The Journal of Neuroscience: The Official Journal of the Society for Neuroscience","page":"13320-13330","volume":"28","issue":"49","source":"NCBI PubMed","abstract":"Sustained stimulation of sensory organs results in adaptation of the neuronal response along the sensory pathway. Whether or not cortical adaptation affects equally excitation and inhibition is poorly understood. We examined this question using patch recordings of neurons in the barrel cortex of anesthetized rats while repetitively stimulating the principal whisker. We found that inhibition adapts more than excitation, causing the balance between them to shift toward excitation. A comparison of the latency of thalamic firing and evoked excitation and inhibition in the cortex strongly suggests that adaptation of inhibition results mostly from depression of inhibitory synapses rather than adaptation in the firing of inhibitory cells. The differential adaptation of the evoked conductances that shifts the balance toward excitation may act as a gain mechanism which enhances the subthreshold response during sustained stimulation, despite a large reduction in excitation.","DOI":"10.1523/JNEUROSCI.2646-08.2008","ISSN":"1529-2401","note":"PMID: 19052224","journalAbbreviation":"J. Neurosci.","language":"eng","author":[{"family":"Heiss","given":"Jaime E."},{"family":"Katz","given":"Yonatan"},{"family":"Ganmor","given":"Elad"},{"family":"Lampl","given":"Ilan"}],"issued":{"date-parts":[["2008",12,3]]},"PMID":"19052224"}}],"schema":"https://github.com/citation-style-language/schema/raw/master/csl-citation.json"} </w:instrText>
      </w:r>
      <w:r w:rsidR="004E3D5B" w:rsidRPr="000E44DA">
        <w:rPr>
          <w:rFonts w:asciiTheme="minorBidi" w:hAnsiTheme="minorBidi"/>
          <w:sz w:val="24"/>
          <w:szCs w:val="24"/>
        </w:rPr>
        <w:fldChar w:fldCharType="separate"/>
      </w:r>
      <w:r w:rsidR="004E3D5B" w:rsidRPr="007E6175">
        <w:rPr>
          <w:rFonts w:ascii="Arial" w:hAnsi="Arial" w:cs="Arial"/>
          <w:sz w:val="24"/>
          <w:szCs w:val="24"/>
        </w:rPr>
        <w:t>(Heiss et al., 2008)</w:t>
      </w:r>
      <w:r w:rsidR="004E3D5B" w:rsidRPr="000E44DA">
        <w:rPr>
          <w:rFonts w:asciiTheme="minorBidi" w:hAnsiTheme="minorBidi"/>
          <w:sz w:val="24"/>
          <w:szCs w:val="24"/>
        </w:rPr>
        <w:fldChar w:fldCharType="end"/>
      </w:r>
      <w:r w:rsidR="004E3D5B" w:rsidRPr="00762C75">
        <w:rPr>
          <w:rFonts w:asciiTheme="minorBidi" w:hAnsiTheme="minorBidi"/>
          <w:sz w:val="24"/>
          <w:szCs w:val="24"/>
        </w:rPr>
        <w:t xml:space="preserve"> </w:t>
      </w:r>
      <w:r w:rsidR="004E3D5B" w:rsidRPr="000E44DA">
        <w:rPr>
          <w:rFonts w:asciiTheme="minorBidi" w:hAnsiTheme="minorBidi"/>
          <w:sz w:val="24"/>
          <w:szCs w:val="24"/>
        </w:rPr>
        <w:fldChar w:fldCharType="begin"/>
      </w:r>
      <w:r w:rsidR="004E3D5B" w:rsidRPr="00762C75">
        <w:rPr>
          <w:rFonts w:asciiTheme="minorBidi" w:hAnsiTheme="minorBidi"/>
          <w:sz w:val="24"/>
          <w:szCs w:val="24"/>
        </w:rPr>
        <w:instrText xml:space="preserve"> ADDIN ZOTERO_ITEM CSL_CITATION {"citationID":"2ge1vgfqj0","properties":{"formattedCitation":"(Cohen-Kashi Malina et al., 2013)","plainCitation":"(Cohen-Kashi Malina et al., 2013)"},"citationItems":[{"id":1618,"uris":["http://zotero.org/groups/344142/items/GXZWGQ32"],"uri":["http://zotero.org/groups/344142/items/GXZWGQ32"],"itemData":{"id":1618,"type":"article-journal","title":"Imbalance between excitation and inhibition in the somatosensory cortex produces postadaptation facilitation","container-title":"The Journal of Neuroscience: The Official Journal of the Society for Neuroscience","page":"8463-8471","volume":"33","issue":"19","source":"NCBI PubMed","abstract":"Adaptation is typically associated with attenuation of the neuronal response during sustained or repetitive sensory stimulation, followed by a gradual recovery of the response to its baseline level thereafter. Here, we examined the process of recovery from sensory adaptation in layer IV cells of the rat barrel cortex using in vivo intracellular recordings. Surprisingly, in approximately one-third of the cells, the response to a test stimulus delivered a few hundred milliseconds after the adapting stimulation was significantly facilitated. Recordings under different holding potentials revealed that the enhanced response was the result of an imbalance between excitation and inhibition, where a faster recovery of excitation compared with inhibition facilitated the response. Hence, our data provide the first mechanistic explanation of sensory facilitation after adaptation and suggest that adaptation increases the sensitivity of cortical neurons to sensory stimulation by altering the balance between excitation and inhibition.","DOI":"10.1523/JNEUROSCI.4845-12.2013","ISSN":"1529-2401","note":"PMID: 23658183","journalAbbreviation":"J. Neurosci.","language":"eng","author":[{"family":"Cohen-Kashi Malina","given":"Katayun"},{"family":"Jubran","given":"Muna"},{"family":"Katz","given":"Yonatan"},{"family":"Lampl","given":"Ilan"}],"issued":{"date-parts":[["2013",5,8]]},"PMID":"23658183"}}],"schema":"https://github.com/citation-style-language/schema/raw/master/csl-citation.json"} </w:instrText>
      </w:r>
      <w:r w:rsidR="004E3D5B" w:rsidRPr="000E44DA">
        <w:rPr>
          <w:rFonts w:asciiTheme="minorBidi" w:hAnsiTheme="minorBidi"/>
          <w:sz w:val="24"/>
          <w:szCs w:val="24"/>
        </w:rPr>
        <w:fldChar w:fldCharType="separate"/>
      </w:r>
      <w:r w:rsidR="004E3D5B" w:rsidRPr="007E6175">
        <w:rPr>
          <w:rFonts w:ascii="Arial" w:hAnsi="Arial" w:cs="Arial"/>
          <w:sz w:val="24"/>
          <w:szCs w:val="24"/>
        </w:rPr>
        <w:t>(Cohen-Kashi Malina et al., 2013)</w:t>
      </w:r>
      <w:r w:rsidR="004E3D5B" w:rsidRPr="000E44DA">
        <w:rPr>
          <w:rFonts w:asciiTheme="minorBidi" w:hAnsiTheme="minorBidi"/>
          <w:sz w:val="24"/>
          <w:szCs w:val="24"/>
        </w:rPr>
        <w:fldChar w:fldCharType="end"/>
      </w:r>
      <w:r w:rsidR="004E3D5B" w:rsidRPr="00762C75">
        <w:rPr>
          <w:rFonts w:asciiTheme="minorBidi" w:hAnsiTheme="minorBidi"/>
          <w:sz w:val="24"/>
          <w:szCs w:val="24"/>
        </w:rPr>
        <w:t xml:space="preserve"> </w:t>
      </w:r>
      <w:r w:rsidR="004E3D5B" w:rsidRPr="000E44DA">
        <w:rPr>
          <w:rFonts w:asciiTheme="minorBidi" w:hAnsiTheme="minorBidi"/>
          <w:sz w:val="24"/>
          <w:szCs w:val="24"/>
        </w:rPr>
        <w:fldChar w:fldCharType="begin"/>
      </w:r>
      <w:r w:rsidR="004E3D5B" w:rsidRPr="00762C75">
        <w:rPr>
          <w:rFonts w:asciiTheme="minorBidi" w:hAnsiTheme="minorBidi"/>
          <w:sz w:val="24"/>
          <w:szCs w:val="24"/>
        </w:rPr>
        <w:instrText xml:space="preserve"> ADDIN ZOTERO_ITEM CSL_CITATION {"citationID":"290jdl7amp","properties":{"formattedCitation":"(Higley and Contreras, 2006)","plainCitation":"(Higley and Contreras, 2006)"},"citationItems":[{"id":1304,"uris":["http://zotero.org/groups/344142/items/TKQIXKMM"],"uri":["http://zotero.org/groups/344142/items/TKQIXKMM"],"itemData":{"id":1304,"type":"article-journal","title":"Balanced excitation and inhibition determine spike timing during frequency adaptation","container-title":"The Journal of Neuroscience: The Official Journal of the Society for Neuroscience","page":"448-457","volume":"26","issue":"2","source":"NCBI PubMed","abstract":"In layer 4 (L4) of the rat barrel cortex, a single whisker deflection evokes a stereotyped sequence of excitation followed by inhibition, hypothesized to result in a narrow temporal window for spike output. However, awake rats sweep their whiskers across objects, activating the cortex at frequencies known to induce short-term depression at both excitatory and inhibitory synapses within L4. Although periodic whisker deflection causes a frequency-dependent reduction of the cortical response magnitude, whether this adaptation involves changes in the relative balance of excitation and inhibition and how these changes might impact the proposed narrow window of spike timing in L4 is unknown. Here, we demonstrate for the first time that spike output in L4 is determined precisely by the dynamic interaction of excitatory and inhibitory conductances. Furthermore, we show that periodic whisker deflection results in balanced adaptation of the magnitude and timing of excitatory and inhibitory input to L4 neurons. This balanced adaptation mediates a reduction in spike output while preserving the narrow time window of spike generation, suggesting that L4 circuits are calibrated to maintain relative levels of excitation and inhibition across varying magnitudes of input.","DOI":"10.1523/JNEUROSCI.3506-05.2006","ISSN":"1529-2401","note":"PMID: 16407542","journalAbbreviation":"J. Neurosci.","language":"eng","author":[{"family":"Higley","given":"Michael J."},{"family":"Contreras","given":"Diego"}],"issued":{"date-parts":[["2006",1,11]]},"PMID":"16407542"}}],"schema":"https://github.com/citation-style-language/schema/raw/master/csl-citation.json"} </w:instrText>
      </w:r>
      <w:r w:rsidR="004E3D5B" w:rsidRPr="000E44DA">
        <w:rPr>
          <w:rFonts w:asciiTheme="minorBidi" w:hAnsiTheme="minorBidi"/>
          <w:sz w:val="24"/>
          <w:szCs w:val="24"/>
        </w:rPr>
        <w:fldChar w:fldCharType="separate"/>
      </w:r>
      <w:r w:rsidR="004E3D5B" w:rsidRPr="007E6175">
        <w:rPr>
          <w:rFonts w:ascii="Arial" w:hAnsi="Arial" w:cs="Arial"/>
          <w:sz w:val="24"/>
          <w:szCs w:val="24"/>
        </w:rPr>
        <w:t>(Higley and Contreras, 2006)</w:t>
      </w:r>
      <w:r w:rsidR="004E3D5B" w:rsidRPr="000E44DA">
        <w:rPr>
          <w:rFonts w:asciiTheme="minorBidi" w:hAnsiTheme="minorBidi"/>
          <w:sz w:val="24"/>
          <w:szCs w:val="24"/>
        </w:rPr>
        <w:fldChar w:fldCharType="end"/>
      </w:r>
      <w:r w:rsidR="00667DB8" w:rsidRPr="00762C75">
        <w:rPr>
          <w:rFonts w:asciiTheme="minorBidi" w:hAnsiTheme="minorBidi"/>
          <w:sz w:val="24"/>
          <w:szCs w:val="24"/>
        </w:rPr>
        <w:t xml:space="preserve">, thalamic neurons </w:t>
      </w:r>
      <w:r w:rsidR="00A13EC8" w:rsidRPr="000E44DA">
        <w:rPr>
          <w:rFonts w:asciiTheme="minorBidi" w:hAnsiTheme="minorBidi"/>
          <w:sz w:val="24"/>
          <w:szCs w:val="24"/>
        </w:rPr>
        <w:fldChar w:fldCharType="begin"/>
      </w:r>
      <w:r w:rsidR="00A13EC8" w:rsidRPr="00762C75">
        <w:rPr>
          <w:rFonts w:asciiTheme="minorBidi" w:hAnsiTheme="minorBidi"/>
          <w:sz w:val="24"/>
          <w:szCs w:val="24"/>
        </w:rPr>
        <w:instrText xml:space="preserve"> ADDIN ZOTERO_ITEM CSL_CITATION {"citationID":"kncop9aah","properties":{"formattedCitation":"{\\rtf (Desch\\uc0\\u234{}nes et al., 2003)}","plainCitation":"(Deschênes et al., 2003)"},"citationItems":[{"id":110,"uris":["http://zotero.org/users/6623/items/89U2FJ7T"],"uri":["http://zotero.org/users/6623/items/89U2FJ7T"],"itemData":{"id":110,"type":"article-journal","title":"The relay of high-frequency sensory signals in the Whisker-to-barreloid pathway","container-title":"The Journal of neuroscience: the official journal of the Society for Neuroscience","page":"6778-6787","volume":"23","issue":"17","source":"NCBI PubMed","abstract":"The present study investigated the operational features of whisker-evoked EPSPs in barreloid cells and the ability of the whisker-to-barreloid pathway to relay high rates of whisker deflection in lightly anesthetized rats. Results show that lemniscal EPSPs are single-fiber events with fast rise times (&lt;500 microsec) that strongly depress at short inter-EPSP intervals. They occur at short latencies (3.84 +/- 0.96 msec) with little jitters (&lt;300 microsec) after electrical stimulation of the whisker follicle. Waveform analysis indicates that one to three lemniscal axons converge on individual barreloid cells to produce EPSPs of similar rise times but different amplitudes. When challenged by high rates of whisker deflection, cells in the whisker-to-barreloid pathway demonstrate a remarkable frequency-following ability. Primary vibrissa afferents could follow in a phase-locked manner trains of sinusoidal deflections at up to 1 kHz. Although trigeminothalamic cells could still faithfully follow deflection rates of 200-300 Hz, the actual frequency-following ability of individual cells depends on the amplitude, velocity, and direction of displacements. The discharges of trigeminothalamic cells induce corresponding phase-locked EPSPs in barreloid cells, which trigger burst discharges at stimulus onset. During the following cycles of the stimulus train, few action potentials ensue because of the strong synaptic depression at lemniscal synapses. It is concluded that the whisker-to-barreloid pathway can relay vibratory inputs with a high degree of temporal precision, but that the relay of this information to the cerebral cortex requires the action of modulators, and possibly phase-locked discharges among an ensemble of relay cells.","ISSN":"1529-2401","note":"PMID: 12890771","journalAbbreviation":"J. Neurosci.","language":"eng","author":[{"family":"Deschênes","given":"Martin"},{"family":"Timofeeva","given":"Elena"},{"family":"Lavallée","given":"Philippe"}],"issued":{"date-parts":[["2003",7,30]]},"PMID":"12890771"}}],"schema":"https://github.com/citation-style-language/schema/raw/master/csl-citation.json"} </w:instrText>
      </w:r>
      <w:r w:rsidR="00A13EC8" w:rsidRPr="000E44DA">
        <w:rPr>
          <w:rFonts w:asciiTheme="minorBidi" w:hAnsiTheme="minorBidi"/>
          <w:sz w:val="24"/>
          <w:szCs w:val="24"/>
        </w:rPr>
        <w:fldChar w:fldCharType="separate"/>
      </w:r>
      <w:r w:rsidR="00A13EC8" w:rsidRPr="007E6175">
        <w:rPr>
          <w:rFonts w:ascii="Arial" w:hAnsi="Arial" w:cs="Arial"/>
          <w:sz w:val="24"/>
          <w:szCs w:val="24"/>
        </w:rPr>
        <w:t>(Deschênes et al., 2003)</w:t>
      </w:r>
      <w:r w:rsidR="00A13EC8" w:rsidRPr="000E44DA">
        <w:rPr>
          <w:rFonts w:asciiTheme="minorBidi" w:hAnsiTheme="minorBidi"/>
          <w:sz w:val="24"/>
          <w:szCs w:val="24"/>
        </w:rPr>
        <w:fldChar w:fldCharType="end"/>
      </w:r>
      <w:r w:rsidR="00A13EC8" w:rsidRPr="00762C75">
        <w:rPr>
          <w:rFonts w:asciiTheme="minorBidi" w:hAnsiTheme="minorBidi"/>
          <w:sz w:val="24"/>
          <w:szCs w:val="24"/>
        </w:rPr>
        <w:t xml:space="preserve"> </w:t>
      </w:r>
      <w:r w:rsidR="00667DB8" w:rsidRPr="00762C75">
        <w:rPr>
          <w:rFonts w:asciiTheme="minorBidi" w:hAnsiTheme="minorBidi"/>
          <w:sz w:val="24"/>
          <w:szCs w:val="24"/>
        </w:rPr>
        <w:t>and for neurons in the trigeminal complex</w:t>
      </w:r>
      <w:r w:rsidR="00A13EC8" w:rsidRPr="00762C75">
        <w:rPr>
          <w:rFonts w:asciiTheme="minorBidi" w:hAnsiTheme="minorBidi"/>
          <w:sz w:val="24"/>
          <w:szCs w:val="24"/>
        </w:rPr>
        <w:t xml:space="preserve"> </w:t>
      </w:r>
      <w:r w:rsidR="00A13EC8" w:rsidRPr="000E44DA">
        <w:rPr>
          <w:rFonts w:asciiTheme="minorBidi" w:hAnsiTheme="minorBidi"/>
          <w:sz w:val="24"/>
          <w:szCs w:val="24"/>
        </w:rPr>
        <w:fldChar w:fldCharType="begin"/>
      </w:r>
      <w:r w:rsidR="00A13EC8" w:rsidRPr="00762C75">
        <w:rPr>
          <w:rFonts w:asciiTheme="minorBidi" w:hAnsiTheme="minorBidi"/>
          <w:sz w:val="24"/>
          <w:szCs w:val="24"/>
        </w:rPr>
        <w:instrText xml:space="preserve"> ADDIN ZOTERO_ITEM CSL_CITATION {"citationID":"t67giuqqa","properties":{"formattedCitation":"(Mohar et al., 2013)","plainCitation":"(Mohar et al., 2013)"},"citationItems":[{"id":1340,"uris":["http://zotero.org/groups/344142/items/X868JVZE"],"uri":["http://zotero.org/groups/344142/items/X868JVZE"],"itemData":{"id":1340,"type":"article-journal","title":"Opposite adaptive processing of stimulus intensity in two major nuclei of the somatosensory brainstem","container-title":"The Journal of Neuroscience: The Official Journal of the Society for Neuroscience","page":"15394-15400","volume":"33","issue":"39","source":"NCBI PubMed","abstract":"Tactile information ascends from the brainstem to the somatosensory cortex via two major parallel pathways, lemniscal and paralemniscal. In both pathways, and throughout all processing stations, adaptation effects are evident. Although parallel processing of sensory information is not unique to this system, the distinct information carried by these adaptive pathways remains unclear. Using in vivo intracellular recordings at their divergence point (brainstem trigeminal complex) in rats, we found opposite adaptation effects in the corresponding nuclei of these two pathways. Increasing the intensity of vibrissa stimulation entailed more adaption in paralemniscal neurons, whereas it caused less adaptation in lemniscal cells. Furthermore, increasing the intensity sharpens lemniscal receptive field profile as adaptation progresses. We hypothesize that these pathways evolved to operate optimally at different dynamic ranges of sustained sensory stimulation. Accordingly, the two pathways are likely to serve different functional roles in the transmission of weak and strong inputs. Hence, our results suggest that due to the disparity in the adaptation properties of two major parallel pathways in this system, high and reliable throughput of information can be achieved at a wider range of stimulation intensities than by each pathway alone.","DOI":"10.1523/JNEUROSCI.1886-13.2013","ISSN":"1529-2401","note":"PMID: 24068807","journalAbbreviation":"J. Neurosci.","language":"eng","author":[{"family":"Mohar","given":"Boaz"},{"family":"Katz","given":"Yonatan"},{"family":"Lampl","given":"Ilan"}],"issued":{"date-parts":[["2013",9,25]]},"PMID":"24068807"}}],"schema":"https://github.com/citation-style-language/schema/raw/master/csl-citation.json"} </w:instrText>
      </w:r>
      <w:r w:rsidR="00A13EC8" w:rsidRPr="000E44DA">
        <w:rPr>
          <w:rFonts w:asciiTheme="minorBidi" w:hAnsiTheme="minorBidi"/>
          <w:sz w:val="24"/>
          <w:szCs w:val="24"/>
        </w:rPr>
        <w:fldChar w:fldCharType="separate"/>
      </w:r>
      <w:r w:rsidR="00A13EC8" w:rsidRPr="007E6175">
        <w:rPr>
          <w:rFonts w:ascii="Arial" w:hAnsi="Arial" w:cs="Arial"/>
          <w:sz w:val="24"/>
          <w:szCs w:val="24"/>
        </w:rPr>
        <w:t>(Mohar et al., 2013)</w:t>
      </w:r>
      <w:r w:rsidR="00A13EC8" w:rsidRPr="000E44DA">
        <w:rPr>
          <w:rFonts w:asciiTheme="minorBidi" w:hAnsiTheme="minorBidi"/>
          <w:sz w:val="24"/>
          <w:szCs w:val="24"/>
        </w:rPr>
        <w:fldChar w:fldCharType="end"/>
      </w:r>
      <w:r w:rsidR="00C7164C" w:rsidRPr="00762C75">
        <w:rPr>
          <w:rFonts w:asciiTheme="minorBidi" w:hAnsiTheme="minorBidi"/>
          <w:sz w:val="24"/>
          <w:szCs w:val="24"/>
        </w:rPr>
        <w:t xml:space="preserve">. </w:t>
      </w:r>
      <w:r w:rsidR="00B13337" w:rsidRPr="00762C75">
        <w:rPr>
          <w:rFonts w:asciiTheme="minorBidi" w:hAnsiTheme="minorBidi"/>
          <w:sz w:val="24"/>
          <w:szCs w:val="24"/>
        </w:rPr>
        <w:t xml:space="preserve">Since </w:t>
      </w:r>
      <w:r w:rsidR="0027708E" w:rsidRPr="00762C75">
        <w:rPr>
          <w:rFonts w:asciiTheme="minorBidi" w:hAnsiTheme="minorBidi"/>
          <w:sz w:val="24"/>
          <w:szCs w:val="24"/>
        </w:rPr>
        <w:t>thalamic cells exhibit weaker adaptation compared to cortical cells</w:t>
      </w:r>
      <w:r w:rsidR="00B13337" w:rsidRPr="00762C75">
        <w:rPr>
          <w:rFonts w:asciiTheme="minorBidi" w:hAnsiTheme="minorBidi"/>
          <w:sz w:val="24"/>
          <w:szCs w:val="24"/>
        </w:rPr>
        <w:t xml:space="preserve">, </w:t>
      </w:r>
      <w:r w:rsidR="0027708E" w:rsidRPr="00762C75">
        <w:rPr>
          <w:rFonts w:asciiTheme="minorBidi" w:hAnsiTheme="minorBidi"/>
          <w:sz w:val="24"/>
          <w:szCs w:val="24"/>
        </w:rPr>
        <w:t>the strong</w:t>
      </w:r>
      <w:r w:rsidR="00CB06AE" w:rsidRPr="00762C75">
        <w:rPr>
          <w:rFonts w:asciiTheme="minorBidi" w:hAnsiTheme="minorBidi"/>
          <w:sz w:val="24"/>
          <w:szCs w:val="24"/>
        </w:rPr>
        <w:t>er</w:t>
      </w:r>
      <w:r w:rsidR="0027708E" w:rsidRPr="00762C75">
        <w:rPr>
          <w:rFonts w:asciiTheme="minorBidi" w:hAnsiTheme="minorBidi"/>
          <w:sz w:val="24"/>
          <w:szCs w:val="24"/>
        </w:rPr>
        <w:t xml:space="preserve"> reduction of cortical response during repetitive stimulation </w:t>
      </w:r>
      <w:r w:rsidR="00376BD2" w:rsidRPr="00762C75">
        <w:rPr>
          <w:rFonts w:asciiTheme="minorBidi" w:hAnsiTheme="minorBidi"/>
          <w:sz w:val="24"/>
          <w:szCs w:val="24"/>
        </w:rPr>
        <w:t xml:space="preserve">supported the hypothesis that </w:t>
      </w:r>
      <w:r w:rsidR="0043010C" w:rsidRPr="00762C75">
        <w:rPr>
          <w:rFonts w:asciiTheme="minorBidi" w:hAnsiTheme="minorBidi"/>
          <w:sz w:val="24"/>
          <w:szCs w:val="24"/>
        </w:rPr>
        <w:t>STD</w:t>
      </w:r>
      <w:r w:rsidR="00C7164C" w:rsidRPr="00762C75">
        <w:rPr>
          <w:rFonts w:asciiTheme="minorBidi" w:hAnsiTheme="minorBidi"/>
          <w:sz w:val="24"/>
          <w:szCs w:val="24"/>
        </w:rPr>
        <w:t xml:space="preserve"> </w:t>
      </w:r>
      <w:r w:rsidR="00B13337" w:rsidRPr="00762C75">
        <w:rPr>
          <w:rFonts w:asciiTheme="minorBidi" w:hAnsiTheme="minorBidi"/>
          <w:sz w:val="24"/>
          <w:szCs w:val="24"/>
        </w:rPr>
        <w:t>of thalamo-cortical and intracortical synapses</w:t>
      </w:r>
      <w:r w:rsidR="0089773A" w:rsidRPr="00762C75">
        <w:rPr>
          <w:rFonts w:asciiTheme="minorBidi" w:hAnsiTheme="minorBidi"/>
          <w:sz w:val="24"/>
          <w:szCs w:val="24"/>
        </w:rPr>
        <w:t xml:space="preserve"> </w:t>
      </w:r>
      <w:r w:rsidR="00376BD2" w:rsidRPr="00762C75">
        <w:rPr>
          <w:rFonts w:asciiTheme="minorBidi" w:hAnsiTheme="minorBidi"/>
          <w:sz w:val="24"/>
          <w:szCs w:val="24"/>
        </w:rPr>
        <w:t xml:space="preserve">is involved </w:t>
      </w:r>
      <w:r w:rsidR="00CB06AE" w:rsidRPr="00762C75">
        <w:rPr>
          <w:rFonts w:asciiTheme="minorBidi" w:hAnsiTheme="minorBidi"/>
          <w:sz w:val="24"/>
          <w:szCs w:val="24"/>
        </w:rPr>
        <w:t xml:space="preserve">in cortical adaptation. </w:t>
      </w:r>
      <w:r w:rsidR="006F31ED" w:rsidRPr="00762C75">
        <w:rPr>
          <w:rFonts w:asciiTheme="minorBidi" w:hAnsiTheme="minorBidi"/>
          <w:sz w:val="24"/>
          <w:szCs w:val="24"/>
        </w:rPr>
        <w:t>Intracellular r</w:t>
      </w:r>
      <w:r w:rsidR="006817BB" w:rsidRPr="00762C75">
        <w:rPr>
          <w:rFonts w:asciiTheme="minorBidi" w:hAnsiTheme="minorBidi"/>
          <w:sz w:val="24"/>
          <w:szCs w:val="24"/>
        </w:rPr>
        <w:t xml:space="preserve">ecordings </w:t>
      </w:r>
      <w:r w:rsidR="006F31ED" w:rsidRPr="00762C75">
        <w:rPr>
          <w:rFonts w:asciiTheme="minorBidi" w:hAnsiTheme="minorBidi"/>
          <w:sz w:val="24"/>
          <w:szCs w:val="24"/>
        </w:rPr>
        <w:t xml:space="preserve">of cortical cells </w:t>
      </w:r>
      <w:r w:rsidR="006817BB" w:rsidRPr="00762C75">
        <w:rPr>
          <w:rFonts w:asciiTheme="minorBidi" w:hAnsiTheme="minorBidi"/>
          <w:sz w:val="24"/>
          <w:szCs w:val="24"/>
        </w:rPr>
        <w:t xml:space="preserve">in </w:t>
      </w:r>
      <w:r w:rsidR="004B6305" w:rsidRPr="00762C75">
        <w:rPr>
          <w:rFonts w:asciiTheme="minorBidi" w:hAnsiTheme="minorBidi"/>
          <w:sz w:val="24"/>
          <w:szCs w:val="24"/>
        </w:rPr>
        <w:t xml:space="preserve">thalamo-cortical </w:t>
      </w:r>
      <w:r w:rsidR="006817BB" w:rsidRPr="00762C75">
        <w:rPr>
          <w:rFonts w:asciiTheme="minorBidi" w:hAnsiTheme="minorBidi"/>
          <w:sz w:val="24"/>
          <w:szCs w:val="24"/>
        </w:rPr>
        <w:t xml:space="preserve">brain </w:t>
      </w:r>
      <w:r w:rsidR="006817BB" w:rsidRPr="00762C75">
        <w:rPr>
          <w:rFonts w:asciiTheme="minorBidi" w:hAnsiTheme="minorBidi"/>
          <w:sz w:val="24"/>
          <w:szCs w:val="24"/>
        </w:rPr>
        <w:lastRenderedPageBreak/>
        <w:t xml:space="preserve">slices, where thalamic and </w:t>
      </w:r>
      <w:r w:rsidR="00B0126B" w:rsidRPr="00762C75">
        <w:rPr>
          <w:rFonts w:asciiTheme="minorBidi" w:hAnsiTheme="minorBidi"/>
          <w:sz w:val="24"/>
          <w:szCs w:val="24"/>
        </w:rPr>
        <w:t>intracortical</w:t>
      </w:r>
      <w:r w:rsidR="004B6305" w:rsidRPr="00762C75">
        <w:rPr>
          <w:rFonts w:asciiTheme="minorBidi" w:hAnsiTheme="minorBidi"/>
          <w:sz w:val="24"/>
          <w:szCs w:val="24"/>
        </w:rPr>
        <w:t xml:space="preserve"> inputs </w:t>
      </w:r>
      <w:r w:rsidR="006817BB" w:rsidRPr="00762C75">
        <w:rPr>
          <w:rFonts w:asciiTheme="minorBidi" w:hAnsiTheme="minorBidi"/>
          <w:sz w:val="24"/>
          <w:szCs w:val="24"/>
        </w:rPr>
        <w:t>were independently</w:t>
      </w:r>
      <w:r w:rsidR="00D807B3" w:rsidRPr="00762C75">
        <w:rPr>
          <w:rFonts w:asciiTheme="minorBidi" w:hAnsiTheme="minorBidi"/>
          <w:sz w:val="24"/>
          <w:szCs w:val="24"/>
        </w:rPr>
        <w:t xml:space="preserve"> </w:t>
      </w:r>
      <w:r w:rsidR="006817BB" w:rsidRPr="00762C75">
        <w:rPr>
          <w:rFonts w:asciiTheme="minorBidi" w:hAnsiTheme="minorBidi"/>
          <w:sz w:val="24"/>
          <w:szCs w:val="24"/>
        </w:rPr>
        <w:t xml:space="preserve">stimulated </w:t>
      </w:r>
      <w:r w:rsidR="004B6305" w:rsidRPr="00762C75">
        <w:rPr>
          <w:rFonts w:asciiTheme="minorBidi" w:hAnsiTheme="minorBidi"/>
          <w:sz w:val="24"/>
          <w:szCs w:val="24"/>
        </w:rPr>
        <w:t>suggest</w:t>
      </w:r>
      <w:r w:rsidR="006F31ED" w:rsidRPr="00762C75">
        <w:rPr>
          <w:rFonts w:asciiTheme="minorBidi" w:hAnsiTheme="minorBidi"/>
          <w:sz w:val="24"/>
          <w:szCs w:val="24"/>
        </w:rPr>
        <w:t>ed</w:t>
      </w:r>
      <w:r w:rsidR="004B6305" w:rsidRPr="00762C75">
        <w:rPr>
          <w:rFonts w:asciiTheme="minorBidi" w:hAnsiTheme="minorBidi"/>
          <w:sz w:val="24"/>
          <w:szCs w:val="24"/>
        </w:rPr>
        <w:t xml:space="preserve"> that adaptation in the cortex mostly results from depression of thalamo-cortical synapses rather than depression of intracortical synapses</w:t>
      </w:r>
      <w:r w:rsidR="00D807B3" w:rsidRPr="00762C75">
        <w:rPr>
          <w:rFonts w:asciiTheme="minorBidi" w:hAnsiTheme="minorBidi"/>
          <w:sz w:val="24"/>
          <w:szCs w:val="24"/>
        </w:rPr>
        <w:t xml:space="preserve"> </w:t>
      </w:r>
      <w:r w:rsidR="00D807B3" w:rsidRPr="000E44DA">
        <w:rPr>
          <w:rFonts w:asciiTheme="minorBidi" w:hAnsiTheme="minorBidi"/>
          <w:sz w:val="24"/>
          <w:szCs w:val="24"/>
        </w:rPr>
        <w:fldChar w:fldCharType="begin"/>
      </w:r>
      <w:r w:rsidR="00D807B3" w:rsidRPr="00762C75">
        <w:rPr>
          <w:rFonts w:asciiTheme="minorBidi" w:hAnsiTheme="minorBidi"/>
          <w:sz w:val="24"/>
          <w:szCs w:val="24"/>
        </w:rPr>
        <w:instrText xml:space="preserve"> ADDIN ZOTERO_ITEM CSL_CITATION {"citationID":"2pgb9v6bap","properties":{"formattedCitation":"(Gabernet et al., 2005)","plainCitation":"(Gabernet et al., 2005)"},"citationItems":[{"id":1515,"uris":["http://zotero.org/groups/344142/items/K3H2ES6X"],"uri":["http://zotero.org/groups/344142/items/K3H2ES6X"],"itemData":{"id":1515,"type":"article-journal","title":"Somatosensory integration controlled by dynamic thalamocortical feed-forward inhibition","container-title":"Neuron","page":"315-327","volume":"48","issue":"2","source":"NCBI PubMed","abstract":"The temporal features of tactile stimuli are faithfully represented by the activity of neurons in the somatosensory cortex. However, the cellular mechanisms that enable cortical neurons to report accurate temporal information are not known. Here, we show that in the rodent barrel cortex, the temporal window for integration of thalamic inputs is under the control of thalamocortical feed-forward inhibition and can vary from 1 to 10 ms. A single thalamic fiber can trigger feed-forward inhibition and contacts both excitatory and inhibitory cortical neurons. The dynamics of feed-forward inhibition exceed those of each individual synapse in the circuit and are captured by a simple disynaptic model of the thalamocortical projection. The variations in the integration window produce changes in the temporal precision of cortical responses to whisker stimulation. Hence, feed-forward inhibitory circuits, classically known to sharpen spatial contrast of tactile inputs, also increase the temporal resolution in the somatosensory cortex.","DOI":"10.1016/j.neuron.2005.09.022","ISSN":"0896-6273","note":"PMID: 16242411","journalAbbreviation":"Neuron","language":"eng","author":[{"family":"Gabernet","given":"Laetitia"},{"family":"Jadhav","given":"Shantanu P."},{"family":"Feldman","given":"Daniel E."},{"family":"Carandini","given":"Matteo"},{"family":"Scanziani","given":"Massimo"}],"issued":{"date-parts":[["2005",10,20]]},"PMID":"16242411"}}],"schema":"https://github.com/citation-style-language/schema/raw/master/csl-citation.json"} </w:instrText>
      </w:r>
      <w:r w:rsidR="00D807B3" w:rsidRPr="000E44DA">
        <w:rPr>
          <w:rFonts w:asciiTheme="minorBidi" w:hAnsiTheme="minorBidi"/>
          <w:sz w:val="24"/>
          <w:szCs w:val="24"/>
        </w:rPr>
        <w:fldChar w:fldCharType="separate"/>
      </w:r>
      <w:r w:rsidR="00D807B3" w:rsidRPr="007E6175">
        <w:rPr>
          <w:rFonts w:ascii="Arial" w:hAnsi="Arial" w:cs="Arial"/>
          <w:sz w:val="24"/>
          <w:szCs w:val="24"/>
        </w:rPr>
        <w:t>(Gabernet et al., 2005)</w:t>
      </w:r>
      <w:r w:rsidR="00D807B3" w:rsidRPr="000E44DA">
        <w:rPr>
          <w:rFonts w:asciiTheme="minorBidi" w:hAnsiTheme="minorBidi"/>
          <w:sz w:val="24"/>
          <w:szCs w:val="24"/>
        </w:rPr>
        <w:fldChar w:fldCharType="end"/>
      </w:r>
      <w:r w:rsidR="004B6305" w:rsidRPr="00762C75">
        <w:rPr>
          <w:rFonts w:asciiTheme="minorBidi" w:hAnsiTheme="minorBidi"/>
          <w:sz w:val="24"/>
          <w:szCs w:val="24"/>
        </w:rPr>
        <w:t xml:space="preserve"> </w:t>
      </w:r>
      <w:r w:rsidR="00226C4F" w:rsidRPr="000E44DA">
        <w:rPr>
          <w:rFonts w:asciiTheme="minorBidi" w:hAnsiTheme="minorBidi"/>
          <w:sz w:val="24"/>
          <w:szCs w:val="24"/>
        </w:rPr>
        <w:fldChar w:fldCharType="begin"/>
      </w:r>
      <w:r w:rsidR="00226C4F" w:rsidRPr="00762C75">
        <w:rPr>
          <w:rFonts w:asciiTheme="minorBidi" w:hAnsiTheme="minorBidi"/>
          <w:sz w:val="24"/>
          <w:szCs w:val="24"/>
        </w:rPr>
        <w:instrText xml:space="preserve"> ADDIN ZOTERO_ITEM CSL_CITATION {"citationID":"23ck6ckjm4","properties":{"formattedCitation":"(Gil et al., 1999; Chung et al., 2002)","plainCitation":"(Gil et al., 1999; Chung et al., 2002)"},"citationItems":[{"id":1215,"uris":["http://zotero.org/groups/344142/items/PVV694JC"],"uri":["http://zotero.org/groups/344142/items/PVV694JC"],"itemData":{"id":1215,"type":"article-journal","title":"Efficacy of thalamocortical and intracortical synaptic connections: quanta, innervation, and reliability","container-title":"Neuron","page":"385-97","volume":"23","issue":"2","abstract":"Thalamocortical (TC) synapses carry information into the neocortex, but they are far outnumbered by excitatory intracortical (IC) synapses. We measured the synaptic properties that determine the efficacy of TC and IC axons converging onto spiny neurons of layer 4 in the mouse somatosensory cortex. Quantal events from TC and IC synapses were indistinguishable. However, TC axons had, on average, about 3 times more release sites than IC axons, and the mean release probability at TC synapses was about 1.5 times higher than that at IC synapses. Differences of innervation ratio and release probability make the average TC connection several times more effective than the average IC connection, and may allow small numbers of TC axons to dominate the activity of cortical layer 4 cells during sensory inflow.","author":[{"family":"Gil","given":"Z."},{"family":"Connors","given":"B.W."},{"family":"Amitai","given":"Y."}],"issued":{"date-parts":[["1999",6]]}}},{"id":1306,"uris":["http://zotero.org/groups/344142/items/BP79FH2N"],"uri":["http://zotero.org/groups/344142/items/BP79FH2N"],"itemData":{"id":1306,"type":"article-journal","title":"Short-term depression at thalamocortical synapses contributes to rapid adaptation of cortical sensory responses in vivo","container-title":"Neuron","page":"437-446","volume":"34","issue":"3","source":"NCBI PubMed","abstract":"In vivo whole-cell recordings revealed that during repeated stimulation, synaptic responses to deflection of facial whiskers rapidly adapt. Extracellular recordings in the somatosensory thalamus revealed that part of the adaptation occurs subcortically, but because cortical adaptation is stronger and recovers more slowly, cortical mechanisms must also contribute. Trains of sensory stimuli that produce profound sensory adaptation did not alter intrinsic membrane properties, including resting membrane potential, input resistance, and current-evoked firing. Synaptic input evoked via intracortical stimulation was also unchanged; however, synaptic input from the somatosensory thalamus was depressed by sensory stimulation, and this depression recovered with a time course matching that of the recovery of sensory responsiveness. These data strongly suggest that synaptic depression of thalamic input to the cortex contributes to the dynamic regulation of neuronal sensitivity during rapid changes in sensory input.","ISSN":"0896-6273","note":"PMID: 11988174","journalAbbreviation":"Neuron","language":"eng","author":[{"family":"Chung","given":"Sooyoung"},{"family":"Li","given":"Xiangrui"},{"family":"Nelson","given":"Sacha B."}],"issued":{"date-parts":[["2002",4,25]]},"PMID":"11988174"}}],"schema":"https://github.com/citation-style-language/schema/raw/master/csl-citation.json"} </w:instrText>
      </w:r>
      <w:r w:rsidR="00226C4F" w:rsidRPr="000E44DA">
        <w:rPr>
          <w:rFonts w:asciiTheme="minorBidi" w:hAnsiTheme="minorBidi"/>
          <w:sz w:val="24"/>
          <w:szCs w:val="24"/>
        </w:rPr>
        <w:fldChar w:fldCharType="separate"/>
      </w:r>
      <w:r w:rsidR="00D807B3" w:rsidRPr="007E6175">
        <w:rPr>
          <w:rFonts w:ascii="Arial" w:hAnsi="Arial" w:cs="Arial"/>
          <w:sz w:val="24"/>
          <w:szCs w:val="24"/>
        </w:rPr>
        <w:t>(Gil et al., 1999</w:t>
      </w:r>
      <w:r w:rsidR="00226C4F" w:rsidRPr="007E6175">
        <w:rPr>
          <w:rFonts w:ascii="Arial" w:hAnsi="Arial" w:cs="Arial"/>
          <w:sz w:val="24"/>
          <w:szCs w:val="24"/>
        </w:rPr>
        <w:t>)</w:t>
      </w:r>
      <w:r w:rsidR="00226C4F" w:rsidRPr="000E44DA">
        <w:rPr>
          <w:rFonts w:asciiTheme="minorBidi" w:hAnsiTheme="minorBidi"/>
          <w:sz w:val="24"/>
          <w:szCs w:val="24"/>
        </w:rPr>
        <w:fldChar w:fldCharType="end"/>
      </w:r>
      <w:r w:rsidR="008B54C8" w:rsidRPr="00762C75">
        <w:rPr>
          <w:rFonts w:asciiTheme="minorBidi" w:hAnsiTheme="minorBidi"/>
          <w:sz w:val="24"/>
          <w:szCs w:val="24"/>
        </w:rPr>
        <w:t>.</w:t>
      </w:r>
      <w:r w:rsidR="00155B39" w:rsidRPr="00762C75">
        <w:rPr>
          <w:rFonts w:asciiTheme="minorBidi" w:hAnsiTheme="minorBidi"/>
          <w:sz w:val="24"/>
          <w:szCs w:val="24"/>
        </w:rPr>
        <w:t xml:space="preserve"> </w:t>
      </w:r>
      <w:r w:rsidR="00CD0FBE" w:rsidRPr="00762C75">
        <w:rPr>
          <w:rFonts w:asciiTheme="minorBidi" w:hAnsiTheme="minorBidi"/>
          <w:sz w:val="24"/>
          <w:szCs w:val="24"/>
        </w:rPr>
        <w:t xml:space="preserve">This conjuncture was validated by </w:t>
      </w:r>
      <w:r w:rsidR="00975E58" w:rsidRPr="00762C75">
        <w:rPr>
          <w:rFonts w:asciiTheme="minorBidi" w:hAnsiTheme="minorBidi"/>
          <w:sz w:val="24"/>
          <w:szCs w:val="24"/>
        </w:rPr>
        <w:t>Chung and her colleagues (</w:t>
      </w:r>
      <w:commentRangeStart w:id="44"/>
      <w:r w:rsidR="00975E58" w:rsidRPr="00762C75">
        <w:rPr>
          <w:rFonts w:asciiTheme="minorBidi" w:hAnsiTheme="minorBidi"/>
          <w:sz w:val="24"/>
          <w:szCs w:val="24"/>
        </w:rPr>
        <w:t>2002</w:t>
      </w:r>
      <w:commentRangeEnd w:id="44"/>
      <w:r w:rsidR="00125C81">
        <w:rPr>
          <w:rStyle w:val="CommentReference"/>
        </w:rPr>
        <w:commentReference w:id="44"/>
      </w:r>
      <w:r w:rsidR="00975E58" w:rsidRPr="00762C75">
        <w:rPr>
          <w:rFonts w:asciiTheme="minorBidi" w:hAnsiTheme="minorBidi"/>
          <w:sz w:val="24"/>
          <w:szCs w:val="24"/>
        </w:rPr>
        <w:t xml:space="preserve">) </w:t>
      </w:r>
      <w:r w:rsidR="00CD0FBE" w:rsidRPr="00762C75">
        <w:rPr>
          <w:rFonts w:asciiTheme="minorBidi" w:hAnsiTheme="minorBidi"/>
          <w:sz w:val="24"/>
          <w:szCs w:val="24"/>
        </w:rPr>
        <w:t xml:space="preserve">as they </w:t>
      </w:r>
      <w:r w:rsidR="00975E58" w:rsidRPr="00762C75">
        <w:rPr>
          <w:rFonts w:asciiTheme="minorBidi" w:hAnsiTheme="minorBidi"/>
          <w:sz w:val="24"/>
          <w:szCs w:val="24"/>
        </w:rPr>
        <w:t>showed</w:t>
      </w:r>
      <w:r w:rsidR="007E6175">
        <w:rPr>
          <w:rFonts w:asciiTheme="minorBidi" w:hAnsiTheme="minorBidi"/>
          <w:sz w:val="24"/>
          <w:szCs w:val="24"/>
        </w:rPr>
        <w:t>, by testing the effect of adaptation on cortical response to electrical stimulation of thalamo-cortical and cortico-cortico pathways,</w:t>
      </w:r>
      <w:r w:rsidR="00975E58" w:rsidRPr="00762C75">
        <w:rPr>
          <w:rFonts w:asciiTheme="minorBidi" w:hAnsiTheme="minorBidi"/>
          <w:sz w:val="24"/>
          <w:szCs w:val="24"/>
        </w:rPr>
        <w:t xml:space="preserve"> that </w:t>
      </w:r>
      <w:r w:rsidR="00025764" w:rsidRPr="00762C75">
        <w:rPr>
          <w:rFonts w:asciiTheme="minorBidi" w:hAnsiTheme="minorBidi"/>
          <w:sz w:val="24"/>
          <w:szCs w:val="24"/>
        </w:rPr>
        <w:t xml:space="preserve">tactile adaptation of layer 4 cells results from </w:t>
      </w:r>
      <w:r w:rsidR="00975E58" w:rsidRPr="00762C75">
        <w:rPr>
          <w:rFonts w:asciiTheme="minorBidi" w:hAnsiTheme="minorBidi"/>
          <w:sz w:val="24"/>
          <w:szCs w:val="24"/>
        </w:rPr>
        <w:t>STD of thalamo-cortical synapses</w:t>
      </w:r>
      <w:r w:rsidR="00025764" w:rsidRPr="00762C75">
        <w:rPr>
          <w:rFonts w:asciiTheme="minorBidi" w:hAnsiTheme="minorBidi"/>
          <w:sz w:val="24"/>
          <w:szCs w:val="24"/>
        </w:rPr>
        <w:t xml:space="preserve"> rather than of intracortical connections. In contrast</w:t>
      </w:r>
      <w:r w:rsidR="00070597" w:rsidRPr="00762C75">
        <w:rPr>
          <w:rFonts w:asciiTheme="minorBidi" w:hAnsiTheme="minorBidi"/>
          <w:sz w:val="24"/>
          <w:szCs w:val="24"/>
        </w:rPr>
        <w:t>,</w:t>
      </w:r>
      <w:r w:rsidR="00E14D27" w:rsidRPr="00762C75">
        <w:rPr>
          <w:rFonts w:asciiTheme="minorBidi" w:hAnsiTheme="minorBidi"/>
          <w:sz w:val="24"/>
          <w:szCs w:val="24"/>
        </w:rPr>
        <w:t xml:space="preserve"> </w:t>
      </w:r>
      <w:r w:rsidR="007A3B7C" w:rsidRPr="00762C75">
        <w:rPr>
          <w:rFonts w:asciiTheme="minorBidi" w:hAnsiTheme="minorBidi"/>
          <w:sz w:val="24"/>
          <w:szCs w:val="24"/>
        </w:rPr>
        <w:t xml:space="preserve">intracortical </w:t>
      </w:r>
      <w:r w:rsidR="00070597" w:rsidRPr="00762C75">
        <w:rPr>
          <w:rFonts w:asciiTheme="minorBidi" w:hAnsiTheme="minorBidi"/>
          <w:sz w:val="24"/>
          <w:szCs w:val="24"/>
        </w:rPr>
        <w:t xml:space="preserve">unitary </w:t>
      </w:r>
      <w:r w:rsidR="007A3B7C" w:rsidRPr="00762C75">
        <w:rPr>
          <w:rFonts w:asciiTheme="minorBidi" w:hAnsiTheme="minorBidi"/>
          <w:sz w:val="24"/>
          <w:szCs w:val="24"/>
        </w:rPr>
        <w:t>excitatory synaptic</w:t>
      </w:r>
      <w:r w:rsidR="00070597" w:rsidRPr="00762C75">
        <w:rPr>
          <w:rFonts w:asciiTheme="minorBidi" w:hAnsiTheme="minorBidi"/>
          <w:sz w:val="24"/>
          <w:szCs w:val="24"/>
        </w:rPr>
        <w:t xml:space="preserve"> potential</w:t>
      </w:r>
      <w:r w:rsidR="007A3B7C" w:rsidRPr="00762C75">
        <w:rPr>
          <w:rFonts w:asciiTheme="minorBidi" w:hAnsiTheme="minorBidi"/>
          <w:sz w:val="24"/>
          <w:szCs w:val="24"/>
        </w:rPr>
        <w:t>s</w:t>
      </w:r>
      <w:r w:rsidR="00070597" w:rsidRPr="00762C75">
        <w:rPr>
          <w:rFonts w:asciiTheme="minorBidi" w:hAnsiTheme="minorBidi"/>
          <w:sz w:val="24"/>
          <w:szCs w:val="24"/>
        </w:rPr>
        <w:t xml:space="preserve"> </w:t>
      </w:r>
      <w:r w:rsidR="007A3B7C" w:rsidRPr="00762C75">
        <w:rPr>
          <w:rFonts w:asciiTheme="minorBidi" w:hAnsiTheme="minorBidi"/>
          <w:sz w:val="24"/>
          <w:szCs w:val="24"/>
        </w:rPr>
        <w:t xml:space="preserve">in layer 4 and upper </w:t>
      </w:r>
      <w:r w:rsidR="0091040B" w:rsidRPr="00762C75">
        <w:rPr>
          <w:rFonts w:asciiTheme="minorBidi" w:hAnsiTheme="minorBidi"/>
          <w:sz w:val="24"/>
          <w:szCs w:val="24"/>
        </w:rPr>
        <w:t xml:space="preserve">layers </w:t>
      </w:r>
      <w:r w:rsidR="007A3B7C" w:rsidRPr="00762C75">
        <w:rPr>
          <w:rFonts w:asciiTheme="minorBidi" w:hAnsiTheme="minorBidi"/>
          <w:sz w:val="24"/>
          <w:szCs w:val="24"/>
        </w:rPr>
        <w:t xml:space="preserve">of </w:t>
      </w:r>
      <w:r w:rsidR="00070597" w:rsidRPr="00762C75">
        <w:rPr>
          <w:rFonts w:asciiTheme="minorBidi" w:hAnsiTheme="minorBidi"/>
          <w:sz w:val="24"/>
          <w:szCs w:val="24"/>
        </w:rPr>
        <w:t xml:space="preserve">the somatosensory cortex </w:t>
      </w:r>
      <w:r w:rsidR="0091040B" w:rsidRPr="00762C75">
        <w:rPr>
          <w:rFonts w:asciiTheme="minorBidi" w:hAnsiTheme="minorBidi"/>
          <w:sz w:val="24"/>
          <w:szCs w:val="24"/>
        </w:rPr>
        <w:t>exhibit</w:t>
      </w:r>
      <w:r w:rsidR="00070597" w:rsidRPr="00762C75">
        <w:rPr>
          <w:rFonts w:asciiTheme="minorBidi" w:hAnsiTheme="minorBidi"/>
          <w:sz w:val="24"/>
          <w:szCs w:val="24"/>
        </w:rPr>
        <w:t xml:space="preserve"> profound STD</w:t>
      </w:r>
      <w:r w:rsidR="0029686B" w:rsidRPr="00762C75">
        <w:rPr>
          <w:rFonts w:asciiTheme="minorBidi" w:hAnsiTheme="minorBidi"/>
          <w:sz w:val="24"/>
          <w:szCs w:val="24"/>
        </w:rPr>
        <w:t xml:space="preserve">, </w:t>
      </w:r>
      <w:r w:rsidR="00F66983" w:rsidRPr="00762C75">
        <w:rPr>
          <w:rFonts w:asciiTheme="minorBidi" w:hAnsiTheme="minorBidi"/>
          <w:sz w:val="24"/>
          <w:szCs w:val="24"/>
        </w:rPr>
        <w:t xml:space="preserve">suggesting that tactile adaptation results from depression of local recurrent connections </w:t>
      </w:r>
      <w:r w:rsidR="00D807B3" w:rsidRPr="000E44DA">
        <w:rPr>
          <w:rFonts w:asciiTheme="minorBidi" w:hAnsiTheme="minorBidi"/>
          <w:sz w:val="24"/>
          <w:szCs w:val="24"/>
        </w:rPr>
        <w:fldChar w:fldCharType="begin"/>
      </w:r>
      <w:r w:rsidR="00D807B3" w:rsidRPr="00762C75">
        <w:rPr>
          <w:rFonts w:asciiTheme="minorBidi" w:hAnsiTheme="minorBidi"/>
          <w:sz w:val="24"/>
          <w:szCs w:val="24"/>
        </w:rPr>
        <w:instrText xml:space="preserve"> ADDIN ZOTERO_ITEM CSL_CITATION {"citationID":"kn5rmsq20","properties":{"formattedCitation":"(Petersen, 2002)","plainCitation":"(Petersen, 2002)"},"citationItems":[{"id":1483,"uris":["http://zotero.org/groups/344142/items/FR572V4T"],"uri":["http://zotero.org/groups/344142/items/FR572V4T"],"itemData":{"id":1483,"type":"article-journal","title":"Short-term dynamics of synaptic transmission within the excitatory neuronal network of rat layer 4 barrel cortex","container-title":"Journal of Neurophysiology","page":"2904-2914","volume":"87","issue":"6","source":"NCBI PubMed","abstract":"The short-term plasticity of synaptic transmission between excitatory neurons within a barrel of layer 4 rat somatosensory neocortex was investigated. Action potentials in presynaptic neurons at frequencies ranging from 1 to 100 Hz evoked depressing postsynaptic excitatory postsynaptic potentials (EPSPs). Recovery from synaptic depression followed an exponential time course with best-fit parameters that differed greatly between individual synaptic connections. The average maximal short-term depression was close to 0.5 with a recovery time constant of around 500 ms. Analysis of each individual sweep showed that there was a correlation between the amplitude of the response to the first and second action potentials such that large first EPSPs were followed by smaller than average second EPSPs and vice versa. Short-term depression between excitatory layer 4 neurons can thus be termed use dependent. A simple model describing use-dependent short-term plasticity was able to closely simulate the experimentally observed dynamic behavior of these synapses for regular spike trains. More complex irregular trains of 10 action potentials occurring within 500 ms were initially well described, but during the train errors increased. Thus for short periods of time the dynamic behavior of these synapses can be predicted accurately. In conjunction with data describing the connectivity, this forms a first step toward computational modeling of the excitatory neuronal network of layer 4 barrel cortex. Simulation of whisking-evoked activity suggests that short-term depression may provide a mechanism for enhancing the detection of objects within the whisker space.","ISSN":"0022-3077","note":"PMID: 12037194","journalAbbreviation":"J. Neurophysiol.","language":"eng","author":[{"family":"Petersen","given":"Carl C. H."}],"issued":{"date-parts":[["2002",6]]},"PMID":"12037194"}}],"schema":"https://github.com/citation-style-language/schema/raw/master/csl-citation.json"} </w:instrText>
      </w:r>
      <w:r w:rsidR="00D807B3" w:rsidRPr="000E44DA">
        <w:rPr>
          <w:rFonts w:asciiTheme="minorBidi" w:hAnsiTheme="minorBidi"/>
          <w:sz w:val="24"/>
          <w:szCs w:val="24"/>
        </w:rPr>
        <w:fldChar w:fldCharType="separate"/>
      </w:r>
      <w:r w:rsidR="00D807B3" w:rsidRPr="007E6175">
        <w:rPr>
          <w:rFonts w:ascii="Arial" w:hAnsi="Arial" w:cs="Arial"/>
          <w:sz w:val="24"/>
          <w:szCs w:val="24"/>
        </w:rPr>
        <w:t>(Petersen, 2002)</w:t>
      </w:r>
      <w:r w:rsidR="00D807B3" w:rsidRPr="000E44DA">
        <w:rPr>
          <w:rFonts w:asciiTheme="minorBidi" w:hAnsiTheme="minorBidi"/>
          <w:sz w:val="24"/>
          <w:szCs w:val="24"/>
        </w:rPr>
        <w:fldChar w:fldCharType="end"/>
      </w:r>
      <w:r w:rsidR="00D807B3" w:rsidRPr="00762C75">
        <w:rPr>
          <w:rFonts w:asciiTheme="minorBidi" w:hAnsiTheme="minorBidi"/>
          <w:sz w:val="24"/>
          <w:szCs w:val="24"/>
        </w:rPr>
        <w:t xml:space="preserve"> </w:t>
      </w:r>
      <w:r w:rsidR="00D807B3" w:rsidRPr="000E44DA">
        <w:rPr>
          <w:rFonts w:asciiTheme="minorBidi" w:hAnsiTheme="minorBidi"/>
          <w:sz w:val="24"/>
          <w:szCs w:val="24"/>
        </w:rPr>
        <w:fldChar w:fldCharType="begin"/>
      </w:r>
      <w:r w:rsidR="00D807B3" w:rsidRPr="00762C75">
        <w:rPr>
          <w:rFonts w:asciiTheme="minorBidi" w:hAnsiTheme="minorBidi"/>
          <w:sz w:val="24"/>
          <w:szCs w:val="24"/>
        </w:rPr>
        <w:instrText xml:space="preserve"> ADDIN ZOTERO_ITEM CSL_CITATION {"citationID":"rlb9399c2","properties":{"formattedCitation":"(Cowan and Stricker, 2004)","plainCitation":"(Cowan and Stricker, 2004)"},"citationItems":[{"id":1221,"uris":["http://zotero.org/groups/344142/items/AB4K6X7X"],"uri":["http://zotero.org/groups/344142/items/AB4K6X7X"],"itemData":{"id":1221,"type":"article-journal","title":"Functional connectivity in layer IV local excitatory circuits of rat somatosensory cortex","container-title":"J Neurophysiol","page":"2137-50","volume":"92","issue":"4","abstract":"There are two types of excitatory neurons within layer IV of rat somatosensory cortex: star pyramidal (SP) and spiny stellate cells (SS). We examined the intrinsic properties and connectivity between these neurons to determine differences in function. Eighty-four whole cell recordings of pairs of neurons were examined in slices of rat barrel cortex at 36 +/- 1 degrees C. Only minimal differences in intrinsic properties were found; however, differences in synaptic strength could clearly be shown. Connections between homonymous pairs (SS-SS or SP-SP) had a higher efficacy than heteronymous connections. This difference was mainly a result of quantal content. In 42 pairs, synaptic dynamics were examined. Sequences of action potentials (3-20 Hz) in the presynaptic neuron consistently caused synaptic depression (E2/E1=0.53+/-0.18). The dominant component of depression was release-independent; this depression occurred even when preceding action potentials had failed to cause a response. The release-dependence of depression was target specific; in addition, release-independence was greater for postsynaptic SPs. In a subset of connections formed only between SP and any other cell type (43%), synaptic efficacy was dependent on the presynaptic membrane potential (Vm); at -55 mV, the connections were almost silent, whereas at -85 mV, transmission was very reliable. We suggest that, within layer IV, there is stronger efficacy between homonymous than between heteronymous excitatory connections. Under dynamic conditions, the functional connectivity is shaped by synaptic efficacy at individual connections, by Vm, and by the specificity in the types of synaptic depression.","author":[{"family":"Cowan","given":"A.I."},{"family":"Stricker","given":"C."}],"issued":{"date-parts":[["2004",10]]}}}],"schema":"https://github.com/citation-style-language/schema/raw/master/csl-citation.json"} </w:instrText>
      </w:r>
      <w:r w:rsidR="00D807B3" w:rsidRPr="000E44DA">
        <w:rPr>
          <w:rFonts w:asciiTheme="minorBidi" w:hAnsiTheme="minorBidi"/>
          <w:sz w:val="24"/>
          <w:szCs w:val="24"/>
        </w:rPr>
        <w:fldChar w:fldCharType="separate"/>
      </w:r>
      <w:r w:rsidR="00D807B3" w:rsidRPr="007E6175">
        <w:rPr>
          <w:rFonts w:ascii="Arial" w:hAnsi="Arial" w:cs="Arial"/>
          <w:sz w:val="24"/>
          <w:szCs w:val="24"/>
        </w:rPr>
        <w:t>(Cowan and Stricker, 2004)</w:t>
      </w:r>
      <w:r w:rsidR="00D807B3" w:rsidRPr="000E44DA">
        <w:rPr>
          <w:rFonts w:asciiTheme="minorBidi" w:hAnsiTheme="minorBidi"/>
          <w:sz w:val="24"/>
          <w:szCs w:val="24"/>
        </w:rPr>
        <w:fldChar w:fldCharType="end"/>
      </w:r>
      <w:r w:rsidR="00D807B3" w:rsidRPr="00762C75">
        <w:rPr>
          <w:rFonts w:asciiTheme="minorBidi" w:hAnsiTheme="minorBidi"/>
          <w:sz w:val="24"/>
          <w:szCs w:val="24"/>
        </w:rPr>
        <w:t xml:space="preserve">  </w:t>
      </w:r>
      <w:r w:rsidR="004B35E9" w:rsidRPr="000E44DA">
        <w:rPr>
          <w:rFonts w:asciiTheme="minorBidi" w:hAnsiTheme="minorBidi"/>
          <w:sz w:val="24"/>
          <w:szCs w:val="24"/>
        </w:rPr>
        <w:fldChar w:fldCharType="begin"/>
      </w:r>
      <w:r w:rsidR="004B35E9" w:rsidRPr="00762C75">
        <w:rPr>
          <w:rFonts w:asciiTheme="minorBidi" w:hAnsiTheme="minorBidi"/>
          <w:sz w:val="24"/>
          <w:szCs w:val="24"/>
        </w:rPr>
        <w:instrText xml:space="preserve"> ADDIN ZOTERO_ITEM CSL_CITATION {"citationID":"2h6ifsqccs","properties":{"formattedCitation":"(Beck et al., 2005)","plainCitation":"(Beck et al., 2005)"},"citationItems":[{"id":112,"uris":["http://zotero.org/users/6623/items/8KGW9XK3"],"uri":["http://zotero.org/users/6623/items/8KGW9XK3"],"itemData":{"id":112,"type":"article-journal","title":"Adaptation at synaptic connections to layer 2/3 pyramidal cells in rat visual cortex","container-title":"J Neurophysiol","page":"363-76","volume":"94","issue":"1","abstract":"Neocortical synapses express differential dynamic properties. When activated at high frequencies, the amplitudes of the subsequent postsynaptic responses may increase or decrease, depending on the stimulation frequency and on the properties of that particular synapse. Changes in the synaptic dynamics can dramatically affect the communication between nerve cells. Motivated by this question, we studied dynamic properties at synapses to layer 2/3 pyramidal cells with intracellular recordings in slices of rat visual cortex. Synaptic responses were evoked by trains of test stimuli, which consisted of 10 pulses at different frequencies (5-40 Hz). Test stimulation was applied either without any adaptation (control) or 2 s after an adaptation stimulus, which consisted of 4 s stimulation of these same synapses at 10, 25, or 40 Hz. The synaptic parameters were then assessed from fitting the data with a model of synaptic dynamics. Our estimates of the synaptic parameters in control, without adaptation are broadly consistent with previous studies. Adaptation led to pronounced changes of synaptic transmission. After adaptation, the amplitude of the response to the first pulse in the test train decreased for several seconds and then recovered back to the control level with a time constant of 2-18 s. Analysis of the data with extended models, which include interaction between different pools of synaptic vesicles, suggests that the decrease of the response amplitude was due to a synergistic action of two factors, decrease of the release probability and depletion of the available transmitter. After a weak (10 Hz) adaptation, the decrease of the response amplitude was accompanied by and correlated with the decrease of the release probability. After a strong adaptation (25 or 40 Hz), the depletion of synaptic resources was the main cause for the reduced response amplitude. Adaptation also led to pronounced changes of the time constants of facilitation and recovery, however, these changes were not uniform in all synapses, and on the population level, the only consistent and significant effect was an acceleration of the recovery after a strong adaptation. Taken together, our results suggest, that apart from decreasing the amplitude of postsynaptic responses, adaptation may produce synapse-specific effects, which could result in a kind of re-distribution of activity within neural networks.","author":[{"family":"Beck","given":"O."},{"family":"Chistiakova","given":"M."},{"family":"Obermayer","given":"K."},{"family":"Volgushev","given":"M."}],"issued":{"date-parts":[["2005",7]]}}}],"schema":"https://github.com/citation-style-language/schema/raw/master/csl-citation.json"} </w:instrText>
      </w:r>
      <w:r w:rsidR="004B35E9" w:rsidRPr="000E44DA">
        <w:rPr>
          <w:rFonts w:asciiTheme="minorBidi" w:hAnsiTheme="minorBidi"/>
          <w:sz w:val="24"/>
          <w:szCs w:val="24"/>
        </w:rPr>
        <w:fldChar w:fldCharType="separate"/>
      </w:r>
      <w:r w:rsidR="004B35E9" w:rsidRPr="007E6175">
        <w:rPr>
          <w:rFonts w:ascii="Arial" w:hAnsi="Arial" w:cs="Arial"/>
          <w:sz w:val="24"/>
          <w:szCs w:val="24"/>
        </w:rPr>
        <w:t>(Beck et al., 2005)</w:t>
      </w:r>
      <w:r w:rsidR="004B35E9" w:rsidRPr="000E44DA">
        <w:rPr>
          <w:rFonts w:asciiTheme="minorBidi" w:hAnsiTheme="minorBidi"/>
          <w:sz w:val="24"/>
          <w:szCs w:val="24"/>
        </w:rPr>
        <w:fldChar w:fldCharType="end"/>
      </w:r>
      <w:r w:rsidR="004B35E9" w:rsidRPr="00762C75">
        <w:rPr>
          <w:rFonts w:asciiTheme="minorBidi" w:hAnsiTheme="minorBidi"/>
          <w:sz w:val="24"/>
          <w:szCs w:val="24"/>
        </w:rPr>
        <w:t xml:space="preserve"> </w:t>
      </w:r>
      <w:r w:rsidR="00AC4E5E" w:rsidRPr="00762C75">
        <w:rPr>
          <w:rFonts w:asciiTheme="minorBidi" w:hAnsiTheme="minorBidi"/>
          <w:sz w:val="24"/>
          <w:szCs w:val="24"/>
        </w:rPr>
        <w:t xml:space="preserve">. </w:t>
      </w:r>
    </w:p>
    <w:p w14:paraId="6FAD973E" w14:textId="77777777" w:rsidR="000F6F2A" w:rsidRPr="00774C98" w:rsidRDefault="000F6F2A">
      <w:pPr>
        <w:pStyle w:val="Heading1"/>
        <w:spacing w:line="360" w:lineRule="auto"/>
        <w:rPr>
          <w:rFonts w:asciiTheme="minorBidi" w:hAnsiTheme="minorBidi"/>
          <w:sz w:val="24"/>
          <w:szCs w:val="24"/>
        </w:rPr>
        <w:pPrChange w:id="45" w:author="yon" w:date="2016-06-14T14:47:00Z">
          <w:pPr>
            <w:spacing w:line="480" w:lineRule="auto"/>
          </w:pPr>
        </w:pPrChange>
      </w:pPr>
      <w:proofErr w:type="gramStart"/>
      <w:r w:rsidRPr="000E44DA">
        <w:rPr>
          <w:rFonts w:asciiTheme="minorBidi" w:hAnsiTheme="minorBidi"/>
          <w:sz w:val="24"/>
          <w:szCs w:val="24"/>
        </w:rPr>
        <w:t>Cascading adaptation in the somatosensory system and iceberg effect.</w:t>
      </w:r>
      <w:proofErr w:type="gramEnd"/>
    </w:p>
    <w:p w14:paraId="71901324" w14:textId="3C37D4B8" w:rsidR="00770A78" w:rsidRPr="00762C75" w:rsidRDefault="00AD1825" w:rsidP="004321C3">
      <w:pPr>
        <w:spacing w:line="360" w:lineRule="auto"/>
        <w:rPr>
          <w:rFonts w:asciiTheme="minorBidi" w:hAnsiTheme="minorBidi"/>
          <w:sz w:val="24"/>
          <w:szCs w:val="24"/>
        </w:rPr>
      </w:pPr>
      <w:r w:rsidRPr="00762C75">
        <w:rPr>
          <w:rFonts w:asciiTheme="minorBidi" w:hAnsiTheme="minorBidi"/>
          <w:sz w:val="24"/>
          <w:szCs w:val="24"/>
        </w:rPr>
        <w:t>T</w:t>
      </w:r>
      <w:r w:rsidR="000F6F2A" w:rsidRPr="00762C75">
        <w:rPr>
          <w:rFonts w:asciiTheme="minorBidi" w:hAnsiTheme="minorBidi"/>
          <w:sz w:val="24"/>
          <w:szCs w:val="24"/>
        </w:rPr>
        <w:t xml:space="preserve">o establish a direct link between tactile adaptation and STD, one need to show that individual unitary connections </w:t>
      </w:r>
      <w:r w:rsidR="00A41D2C" w:rsidRPr="00762C75">
        <w:rPr>
          <w:rFonts w:asciiTheme="minorBidi" w:hAnsiTheme="minorBidi"/>
          <w:sz w:val="24"/>
          <w:szCs w:val="24"/>
        </w:rPr>
        <w:t>depress</w:t>
      </w:r>
      <w:r w:rsidR="000F6F2A" w:rsidRPr="00762C75">
        <w:rPr>
          <w:rFonts w:asciiTheme="minorBidi" w:hAnsiTheme="minorBidi"/>
          <w:sz w:val="24"/>
          <w:szCs w:val="24"/>
        </w:rPr>
        <w:t xml:space="preserve"> during this process</w:t>
      </w:r>
      <w:r w:rsidR="004D4C66" w:rsidRPr="00762C75">
        <w:rPr>
          <w:rFonts w:asciiTheme="minorBidi" w:hAnsiTheme="minorBidi"/>
          <w:sz w:val="24"/>
          <w:szCs w:val="24"/>
        </w:rPr>
        <w:t xml:space="preserve"> by recording </w:t>
      </w:r>
      <w:r w:rsidR="001F3878" w:rsidRPr="00762C75">
        <w:rPr>
          <w:rFonts w:asciiTheme="minorBidi" w:hAnsiTheme="minorBidi"/>
          <w:sz w:val="24"/>
          <w:szCs w:val="24"/>
        </w:rPr>
        <w:t xml:space="preserve">simultaneously </w:t>
      </w:r>
      <w:r w:rsidR="004D4C66" w:rsidRPr="00762C75">
        <w:rPr>
          <w:rFonts w:asciiTheme="minorBidi" w:hAnsiTheme="minorBidi"/>
          <w:sz w:val="24"/>
          <w:szCs w:val="24"/>
        </w:rPr>
        <w:t>presynaptic firing and postsynaptic membrane potential</w:t>
      </w:r>
      <w:r w:rsidR="00B011A8" w:rsidRPr="00762C75">
        <w:rPr>
          <w:rFonts w:asciiTheme="minorBidi" w:hAnsiTheme="minorBidi"/>
          <w:sz w:val="24"/>
          <w:szCs w:val="24"/>
        </w:rPr>
        <w:t xml:space="preserve"> in connected cells</w:t>
      </w:r>
      <w:r w:rsidR="004D4C66" w:rsidRPr="00762C75">
        <w:rPr>
          <w:rFonts w:asciiTheme="minorBidi" w:hAnsiTheme="minorBidi"/>
          <w:sz w:val="24"/>
          <w:szCs w:val="24"/>
        </w:rPr>
        <w:t xml:space="preserve">. </w:t>
      </w:r>
      <w:r w:rsidR="0037198A" w:rsidRPr="00762C75">
        <w:rPr>
          <w:rFonts w:asciiTheme="minorBidi" w:hAnsiTheme="minorBidi"/>
          <w:sz w:val="24"/>
          <w:szCs w:val="24"/>
        </w:rPr>
        <w:t xml:space="preserve">However, </w:t>
      </w:r>
      <w:r w:rsidR="00A56189" w:rsidRPr="00762C75">
        <w:rPr>
          <w:rFonts w:asciiTheme="minorBidi" w:hAnsiTheme="minorBidi"/>
          <w:sz w:val="24"/>
          <w:szCs w:val="24"/>
        </w:rPr>
        <w:t xml:space="preserve">due to threshold of action potentials, </w:t>
      </w:r>
      <w:r w:rsidR="0037198A" w:rsidRPr="00762C75">
        <w:rPr>
          <w:rFonts w:asciiTheme="minorBidi" w:hAnsiTheme="minorBidi"/>
          <w:sz w:val="24"/>
          <w:szCs w:val="24"/>
        </w:rPr>
        <w:t>a</w:t>
      </w:r>
      <w:r w:rsidR="000F6F2A" w:rsidRPr="00762C75">
        <w:rPr>
          <w:rFonts w:asciiTheme="minorBidi" w:hAnsiTheme="minorBidi"/>
          <w:sz w:val="24"/>
          <w:szCs w:val="24"/>
        </w:rPr>
        <w:t xml:space="preserve">daptation </w:t>
      </w:r>
      <w:r w:rsidR="000F3F93" w:rsidRPr="00762C75">
        <w:rPr>
          <w:rFonts w:asciiTheme="minorBidi" w:hAnsiTheme="minorBidi"/>
          <w:sz w:val="24"/>
          <w:szCs w:val="24"/>
        </w:rPr>
        <w:t>may be</w:t>
      </w:r>
      <w:r w:rsidR="000F6F2A" w:rsidRPr="00762C75">
        <w:rPr>
          <w:rFonts w:asciiTheme="minorBidi" w:hAnsiTheme="minorBidi"/>
          <w:sz w:val="24"/>
          <w:szCs w:val="24"/>
        </w:rPr>
        <w:t xml:space="preserve"> augmented in downstream neurons even if no mechanisms of adaptation </w:t>
      </w:r>
      <w:r w:rsidR="000F3F93" w:rsidRPr="00762C75">
        <w:rPr>
          <w:rFonts w:asciiTheme="minorBidi" w:hAnsiTheme="minorBidi"/>
          <w:sz w:val="24"/>
          <w:szCs w:val="24"/>
        </w:rPr>
        <w:t>exist</w:t>
      </w:r>
      <w:r w:rsidR="00A71430" w:rsidRPr="00762C75">
        <w:rPr>
          <w:rFonts w:asciiTheme="minorBidi" w:hAnsiTheme="minorBidi"/>
          <w:sz w:val="24"/>
          <w:szCs w:val="24"/>
        </w:rPr>
        <w:t xml:space="preserve"> locally</w:t>
      </w:r>
      <w:r w:rsidR="000F6F2A" w:rsidRPr="00762C75">
        <w:rPr>
          <w:rFonts w:asciiTheme="minorBidi" w:hAnsiTheme="minorBidi"/>
          <w:sz w:val="24"/>
          <w:szCs w:val="24"/>
        </w:rPr>
        <w:t xml:space="preserve">, including intrinsic </w:t>
      </w:r>
      <w:r w:rsidR="00263E91" w:rsidRPr="00762C75">
        <w:rPr>
          <w:rFonts w:asciiTheme="minorBidi" w:hAnsiTheme="minorBidi"/>
          <w:sz w:val="24"/>
          <w:szCs w:val="24"/>
        </w:rPr>
        <w:t>or</w:t>
      </w:r>
      <w:r w:rsidR="000F6F2A" w:rsidRPr="00762C75">
        <w:rPr>
          <w:rFonts w:asciiTheme="minorBidi" w:hAnsiTheme="minorBidi"/>
          <w:sz w:val="24"/>
          <w:szCs w:val="24"/>
        </w:rPr>
        <w:t xml:space="preserve"> short</w:t>
      </w:r>
      <w:r w:rsidR="00A2449C" w:rsidRPr="00762C75">
        <w:rPr>
          <w:rFonts w:asciiTheme="minorBidi" w:hAnsiTheme="minorBidi"/>
          <w:sz w:val="24"/>
          <w:szCs w:val="24"/>
        </w:rPr>
        <w:t>-</w:t>
      </w:r>
      <w:r w:rsidR="000F6F2A" w:rsidRPr="00762C75">
        <w:rPr>
          <w:rFonts w:asciiTheme="minorBidi" w:hAnsiTheme="minorBidi"/>
          <w:sz w:val="24"/>
          <w:szCs w:val="24"/>
        </w:rPr>
        <w:t xml:space="preserve">term </w:t>
      </w:r>
      <w:r w:rsidR="000F3F93" w:rsidRPr="00762C75">
        <w:rPr>
          <w:rFonts w:asciiTheme="minorBidi" w:hAnsiTheme="minorBidi"/>
          <w:sz w:val="24"/>
          <w:szCs w:val="24"/>
        </w:rPr>
        <w:t xml:space="preserve">synaptic </w:t>
      </w:r>
      <w:r w:rsidR="000F6F2A" w:rsidRPr="00762C75">
        <w:rPr>
          <w:rFonts w:asciiTheme="minorBidi" w:hAnsiTheme="minorBidi"/>
          <w:sz w:val="24"/>
          <w:szCs w:val="24"/>
        </w:rPr>
        <w:t xml:space="preserve">plasticity. To illustrate it we simulated a feedforward network in which </w:t>
      </w:r>
      <w:r w:rsidR="00420379" w:rsidRPr="00762C75">
        <w:rPr>
          <w:rFonts w:asciiTheme="minorBidi" w:hAnsiTheme="minorBidi"/>
          <w:sz w:val="24"/>
          <w:szCs w:val="24"/>
        </w:rPr>
        <w:t xml:space="preserve">afferents </w:t>
      </w:r>
      <w:r w:rsidR="000F6F2A" w:rsidRPr="00762C75">
        <w:rPr>
          <w:rFonts w:asciiTheme="minorBidi" w:hAnsiTheme="minorBidi"/>
          <w:sz w:val="24"/>
          <w:szCs w:val="24"/>
        </w:rPr>
        <w:t xml:space="preserve">from 45 neurons converged </w:t>
      </w:r>
      <w:r w:rsidR="008A7225" w:rsidRPr="00762C75">
        <w:rPr>
          <w:rFonts w:asciiTheme="minorBidi" w:hAnsiTheme="minorBidi"/>
          <w:sz w:val="24"/>
          <w:szCs w:val="24"/>
        </w:rPr>
        <w:t>onto</w:t>
      </w:r>
      <w:r w:rsidR="000F6F2A" w:rsidRPr="00762C75">
        <w:rPr>
          <w:rFonts w:asciiTheme="minorBidi" w:hAnsiTheme="minorBidi"/>
          <w:sz w:val="24"/>
          <w:szCs w:val="24"/>
        </w:rPr>
        <w:t xml:space="preserve"> a single cell. In the first case</w:t>
      </w:r>
      <w:r w:rsidR="00F1371B" w:rsidRPr="00762C75">
        <w:rPr>
          <w:rFonts w:asciiTheme="minorBidi" w:hAnsiTheme="minorBidi"/>
          <w:sz w:val="24"/>
          <w:szCs w:val="24"/>
        </w:rPr>
        <w:t xml:space="preserve"> (Fi</w:t>
      </w:r>
      <w:r w:rsidR="001D5B4F" w:rsidRPr="00762C75">
        <w:rPr>
          <w:rFonts w:asciiTheme="minorBidi" w:hAnsiTheme="minorBidi"/>
          <w:sz w:val="24"/>
          <w:szCs w:val="24"/>
        </w:rPr>
        <w:t>g.</w:t>
      </w:r>
      <w:r w:rsidR="00F1371B" w:rsidRPr="00762C75">
        <w:rPr>
          <w:rFonts w:asciiTheme="minorBidi" w:hAnsiTheme="minorBidi"/>
          <w:sz w:val="24"/>
          <w:szCs w:val="24"/>
        </w:rPr>
        <w:t xml:space="preserve"> </w:t>
      </w:r>
      <w:r w:rsidR="001D5B4F" w:rsidRPr="00762C75">
        <w:rPr>
          <w:rFonts w:asciiTheme="minorBidi" w:hAnsiTheme="minorBidi"/>
          <w:sz w:val="24"/>
          <w:szCs w:val="24"/>
        </w:rPr>
        <w:t>1</w:t>
      </w:r>
      <w:r w:rsidR="00F1371B" w:rsidRPr="00762C75">
        <w:rPr>
          <w:rFonts w:asciiTheme="minorBidi" w:hAnsiTheme="minorBidi"/>
          <w:sz w:val="24"/>
          <w:szCs w:val="24"/>
        </w:rPr>
        <w:t>)</w:t>
      </w:r>
      <w:r w:rsidR="000F6F2A" w:rsidRPr="00762C75">
        <w:rPr>
          <w:rFonts w:asciiTheme="minorBidi" w:hAnsiTheme="minorBidi"/>
          <w:sz w:val="24"/>
          <w:szCs w:val="24"/>
        </w:rPr>
        <w:t xml:space="preserve">, </w:t>
      </w:r>
      <w:r w:rsidR="00361B29" w:rsidRPr="00762C75">
        <w:rPr>
          <w:rFonts w:asciiTheme="minorBidi" w:hAnsiTheme="minorBidi"/>
          <w:sz w:val="24"/>
          <w:szCs w:val="24"/>
        </w:rPr>
        <w:t xml:space="preserve">we assumed that the </w:t>
      </w:r>
      <w:r w:rsidR="00F1371B" w:rsidRPr="00762C75">
        <w:rPr>
          <w:rFonts w:asciiTheme="minorBidi" w:hAnsiTheme="minorBidi"/>
          <w:sz w:val="24"/>
          <w:szCs w:val="24"/>
        </w:rPr>
        <w:t>adaptat</w:t>
      </w:r>
      <w:r w:rsidR="005A612F" w:rsidRPr="00762C75">
        <w:rPr>
          <w:rFonts w:asciiTheme="minorBidi" w:hAnsiTheme="minorBidi"/>
          <w:sz w:val="24"/>
          <w:szCs w:val="24"/>
        </w:rPr>
        <w:t xml:space="preserve">ion of </w:t>
      </w:r>
      <w:r w:rsidR="00A56189" w:rsidRPr="00762C75">
        <w:rPr>
          <w:rFonts w:asciiTheme="minorBidi" w:hAnsiTheme="minorBidi"/>
          <w:sz w:val="24"/>
          <w:szCs w:val="24"/>
        </w:rPr>
        <w:t xml:space="preserve">a </w:t>
      </w:r>
      <w:r w:rsidR="005A612F" w:rsidRPr="00762C75">
        <w:rPr>
          <w:rFonts w:asciiTheme="minorBidi" w:hAnsiTheme="minorBidi"/>
          <w:sz w:val="24"/>
          <w:szCs w:val="24"/>
        </w:rPr>
        <w:t xml:space="preserve">downstream neuron </w:t>
      </w:r>
      <w:r w:rsidR="00A56189" w:rsidRPr="00762C75">
        <w:rPr>
          <w:rFonts w:asciiTheme="minorBidi" w:hAnsiTheme="minorBidi"/>
          <w:sz w:val="24"/>
          <w:szCs w:val="24"/>
        </w:rPr>
        <w:t>(</w:t>
      </w:r>
      <w:proofErr w:type="gramStart"/>
      <w:r w:rsidR="00A56189" w:rsidRPr="00762C75">
        <w:rPr>
          <w:rFonts w:asciiTheme="minorBidi" w:hAnsiTheme="minorBidi"/>
          <w:sz w:val="24"/>
          <w:szCs w:val="24"/>
        </w:rPr>
        <w:t>‘Integrating</w:t>
      </w:r>
      <w:proofErr w:type="gramEnd"/>
      <w:r w:rsidR="00A56189" w:rsidRPr="00762C75">
        <w:rPr>
          <w:rFonts w:asciiTheme="minorBidi" w:hAnsiTheme="minorBidi"/>
          <w:sz w:val="24"/>
          <w:szCs w:val="24"/>
        </w:rPr>
        <w:t xml:space="preserve"> neuron’)</w:t>
      </w:r>
      <w:r w:rsidR="00361B29" w:rsidRPr="00762C75">
        <w:rPr>
          <w:rFonts w:asciiTheme="minorBidi" w:hAnsiTheme="minorBidi"/>
          <w:sz w:val="24"/>
          <w:szCs w:val="24"/>
        </w:rPr>
        <w:t xml:space="preserve"> is purely inherited from its adapting inputs. For these inputs adaptation was simulated as a gradual</w:t>
      </w:r>
      <w:r w:rsidR="0083472A" w:rsidRPr="00762C75">
        <w:rPr>
          <w:rFonts w:asciiTheme="minorBidi" w:hAnsiTheme="minorBidi"/>
          <w:sz w:val="24"/>
          <w:szCs w:val="24"/>
        </w:rPr>
        <w:t xml:space="preserve"> </w:t>
      </w:r>
      <w:r w:rsidR="00F1371B" w:rsidRPr="00762C75">
        <w:rPr>
          <w:rFonts w:asciiTheme="minorBidi" w:hAnsiTheme="minorBidi"/>
          <w:sz w:val="24"/>
          <w:szCs w:val="24"/>
        </w:rPr>
        <w:t xml:space="preserve">reduction in </w:t>
      </w:r>
      <w:r w:rsidR="00361B29" w:rsidRPr="00762C75">
        <w:rPr>
          <w:rFonts w:asciiTheme="minorBidi" w:hAnsiTheme="minorBidi"/>
          <w:sz w:val="24"/>
          <w:szCs w:val="24"/>
        </w:rPr>
        <w:t xml:space="preserve">their </w:t>
      </w:r>
      <w:r w:rsidR="00F1371B" w:rsidRPr="00762C75">
        <w:rPr>
          <w:rFonts w:asciiTheme="minorBidi" w:hAnsiTheme="minorBidi"/>
          <w:sz w:val="24"/>
          <w:szCs w:val="24"/>
        </w:rPr>
        <w:t>firing</w:t>
      </w:r>
      <w:r w:rsidR="000F6F2A" w:rsidRPr="00762C75">
        <w:rPr>
          <w:rFonts w:asciiTheme="minorBidi" w:hAnsiTheme="minorBidi"/>
          <w:sz w:val="24"/>
          <w:szCs w:val="24"/>
        </w:rPr>
        <w:t xml:space="preserve"> probability</w:t>
      </w:r>
      <w:r w:rsidR="00361B29" w:rsidRPr="00762C75">
        <w:rPr>
          <w:rFonts w:asciiTheme="minorBidi" w:hAnsiTheme="minorBidi"/>
          <w:sz w:val="24"/>
          <w:szCs w:val="24"/>
        </w:rPr>
        <w:t xml:space="preserve"> during train stimulation. Since </w:t>
      </w:r>
      <w:r w:rsidR="005A612F" w:rsidRPr="00762C75">
        <w:rPr>
          <w:rFonts w:asciiTheme="minorBidi" w:hAnsiTheme="minorBidi"/>
          <w:sz w:val="24"/>
          <w:szCs w:val="24"/>
        </w:rPr>
        <w:t xml:space="preserve">we did </w:t>
      </w:r>
      <w:r w:rsidR="0049434A" w:rsidRPr="00762C75">
        <w:rPr>
          <w:rFonts w:asciiTheme="minorBidi" w:hAnsiTheme="minorBidi"/>
          <w:sz w:val="24"/>
          <w:szCs w:val="24"/>
        </w:rPr>
        <w:t xml:space="preserve">not </w:t>
      </w:r>
      <w:r w:rsidR="005A612F" w:rsidRPr="00762C75">
        <w:rPr>
          <w:rFonts w:asciiTheme="minorBidi" w:hAnsiTheme="minorBidi"/>
          <w:sz w:val="24"/>
          <w:szCs w:val="24"/>
        </w:rPr>
        <w:t xml:space="preserve">include any local </w:t>
      </w:r>
      <w:r w:rsidR="0049434A" w:rsidRPr="00762C75">
        <w:rPr>
          <w:rFonts w:asciiTheme="minorBidi" w:hAnsiTheme="minorBidi"/>
          <w:sz w:val="24"/>
          <w:szCs w:val="24"/>
        </w:rPr>
        <w:t>mechanism of adaptation</w:t>
      </w:r>
      <w:r w:rsidR="004321C3">
        <w:rPr>
          <w:rFonts w:asciiTheme="minorBidi" w:hAnsiTheme="minorBidi"/>
          <w:sz w:val="24"/>
          <w:szCs w:val="24"/>
        </w:rPr>
        <w:t xml:space="preserve"> for the integrating neuron</w:t>
      </w:r>
      <w:r w:rsidR="00361B29" w:rsidRPr="00762C75">
        <w:rPr>
          <w:rFonts w:asciiTheme="minorBidi" w:hAnsiTheme="minorBidi"/>
          <w:sz w:val="24"/>
          <w:szCs w:val="24"/>
        </w:rPr>
        <w:t xml:space="preserve">, </w:t>
      </w:r>
      <w:r w:rsidR="000F6F2A" w:rsidRPr="00762C75">
        <w:rPr>
          <w:rFonts w:asciiTheme="minorBidi" w:hAnsiTheme="minorBidi"/>
          <w:sz w:val="24"/>
          <w:szCs w:val="24"/>
        </w:rPr>
        <w:t>each unitary post synaptic potential (</w:t>
      </w:r>
      <w:proofErr w:type="spellStart"/>
      <w:r w:rsidR="000F6F2A" w:rsidRPr="00762C75">
        <w:rPr>
          <w:rFonts w:asciiTheme="minorBidi" w:hAnsiTheme="minorBidi"/>
          <w:sz w:val="24"/>
          <w:szCs w:val="24"/>
        </w:rPr>
        <w:t>uEPSP</w:t>
      </w:r>
      <w:proofErr w:type="spellEnd"/>
      <w:r w:rsidR="000F6F2A" w:rsidRPr="00762C75">
        <w:rPr>
          <w:rFonts w:asciiTheme="minorBidi" w:hAnsiTheme="minorBidi"/>
          <w:sz w:val="24"/>
          <w:szCs w:val="24"/>
        </w:rPr>
        <w:t>) remained unaffected</w:t>
      </w:r>
      <w:r w:rsidR="00793228" w:rsidRPr="00762C75">
        <w:rPr>
          <w:rFonts w:asciiTheme="minorBidi" w:hAnsiTheme="minorBidi"/>
          <w:sz w:val="24"/>
          <w:szCs w:val="24"/>
        </w:rPr>
        <w:t xml:space="preserve"> during the </w:t>
      </w:r>
      <w:r w:rsidR="004321C3">
        <w:rPr>
          <w:rFonts w:asciiTheme="minorBidi" w:hAnsiTheme="minorBidi"/>
          <w:sz w:val="24"/>
          <w:szCs w:val="24"/>
        </w:rPr>
        <w:t xml:space="preserve">repetitive stimulation </w:t>
      </w:r>
      <w:r w:rsidR="00793228" w:rsidRPr="00762C75">
        <w:rPr>
          <w:rFonts w:asciiTheme="minorBidi" w:hAnsiTheme="minorBidi"/>
          <w:sz w:val="24"/>
          <w:szCs w:val="24"/>
        </w:rPr>
        <w:t>train</w:t>
      </w:r>
      <w:r w:rsidR="004321C3">
        <w:rPr>
          <w:rFonts w:asciiTheme="minorBidi" w:hAnsiTheme="minorBidi"/>
          <w:sz w:val="24"/>
          <w:szCs w:val="24"/>
        </w:rPr>
        <w:t>,</w:t>
      </w:r>
      <w:r w:rsidR="00793228" w:rsidRPr="00762C75">
        <w:rPr>
          <w:rFonts w:asciiTheme="minorBidi" w:hAnsiTheme="minorBidi"/>
          <w:sz w:val="24"/>
          <w:szCs w:val="24"/>
        </w:rPr>
        <w:t xml:space="preserve"> adaptation, therefore</w:t>
      </w:r>
      <w:r w:rsidR="000F6F2A" w:rsidRPr="00762C75">
        <w:rPr>
          <w:rFonts w:asciiTheme="minorBidi" w:hAnsiTheme="minorBidi"/>
          <w:sz w:val="24"/>
          <w:szCs w:val="24"/>
        </w:rPr>
        <w:t xml:space="preserve">, </w:t>
      </w:r>
      <w:r w:rsidR="00793228" w:rsidRPr="00762C75">
        <w:rPr>
          <w:rFonts w:asciiTheme="minorBidi" w:hAnsiTheme="minorBidi"/>
          <w:sz w:val="24"/>
          <w:szCs w:val="24"/>
        </w:rPr>
        <w:t xml:space="preserve">results from a gradual reduction in the number of </w:t>
      </w:r>
      <w:r w:rsidR="000F6F2A" w:rsidRPr="00762C75">
        <w:rPr>
          <w:rFonts w:asciiTheme="minorBidi" w:hAnsiTheme="minorBidi"/>
          <w:sz w:val="24"/>
          <w:szCs w:val="24"/>
        </w:rPr>
        <w:t xml:space="preserve">inputs </w:t>
      </w:r>
      <w:r w:rsidR="00793228" w:rsidRPr="00762C75">
        <w:rPr>
          <w:rFonts w:asciiTheme="minorBidi" w:hAnsiTheme="minorBidi"/>
          <w:sz w:val="24"/>
          <w:szCs w:val="24"/>
        </w:rPr>
        <w:t xml:space="preserve">that </w:t>
      </w:r>
      <w:r w:rsidR="000F6F2A" w:rsidRPr="00762C75">
        <w:rPr>
          <w:rFonts w:asciiTheme="minorBidi" w:hAnsiTheme="minorBidi"/>
          <w:sz w:val="24"/>
          <w:szCs w:val="24"/>
        </w:rPr>
        <w:t xml:space="preserve">are summed for each subsequent </w:t>
      </w:r>
      <w:r w:rsidR="00644B16" w:rsidRPr="00762C75">
        <w:rPr>
          <w:rFonts w:asciiTheme="minorBidi" w:hAnsiTheme="minorBidi"/>
          <w:sz w:val="24"/>
          <w:szCs w:val="24"/>
        </w:rPr>
        <w:t>stimulus</w:t>
      </w:r>
      <w:r w:rsidR="000F6F2A" w:rsidRPr="00762C75">
        <w:rPr>
          <w:rFonts w:asciiTheme="minorBidi" w:hAnsiTheme="minorBidi"/>
          <w:sz w:val="24"/>
          <w:szCs w:val="24"/>
        </w:rPr>
        <w:t xml:space="preserve">. In the second case, the </w:t>
      </w:r>
      <w:r w:rsidR="00D162D3" w:rsidRPr="00762C75">
        <w:rPr>
          <w:rFonts w:asciiTheme="minorBidi" w:hAnsiTheme="minorBidi"/>
          <w:sz w:val="24"/>
          <w:szCs w:val="24"/>
        </w:rPr>
        <w:t xml:space="preserve">firing </w:t>
      </w:r>
      <w:r w:rsidR="000F6F2A" w:rsidRPr="00762C75">
        <w:rPr>
          <w:rFonts w:asciiTheme="minorBidi" w:hAnsiTheme="minorBidi"/>
          <w:sz w:val="24"/>
          <w:szCs w:val="24"/>
        </w:rPr>
        <w:t xml:space="preserve">probability of the upstream cells </w:t>
      </w:r>
      <w:r w:rsidR="00D162D3" w:rsidRPr="00762C75">
        <w:rPr>
          <w:rFonts w:asciiTheme="minorBidi" w:hAnsiTheme="minorBidi"/>
          <w:sz w:val="24"/>
          <w:szCs w:val="24"/>
        </w:rPr>
        <w:t xml:space="preserve">was kept constant during the train, but </w:t>
      </w:r>
      <w:r w:rsidR="000F6F2A" w:rsidRPr="00762C75">
        <w:rPr>
          <w:rFonts w:asciiTheme="minorBidi" w:hAnsiTheme="minorBidi"/>
          <w:sz w:val="24"/>
          <w:szCs w:val="24"/>
        </w:rPr>
        <w:t xml:space="preserve">STD </w:t>
      </w:r>
      <w:r w:rsidR="00B11439" w:rsidRPr="00762C75">
        <w:rPr>
          <w:rFonts w:asciiTheme="minorBidi" w:hAnsiTheme="minorBidi"/>
          <w:sz w:val="24"/>
          <w:szCs w:val="24"/>
        </w:rPr>
        <w:t xml:space="preserve">was simulated for their </w:t>
      </w:r>
      <w:r w:rsidR="004321C3">
        <w:rPr>
          <w:rFonts w:asciiTheme="minorBidi" w:hAnsiTheme="minorBidi"/>
          <w:sz w:val="24"/>
          <w:szCs w:val="24"/>
        </w:rPr>
        <w:t>synaptic cont</w:t>
      </w:r>
      <w:r w:rsidR="00B11439" w:rsidRPr="00762C75">
        <w:rPr>
          <w:rFonts w:asciiTheme="minorBidi" w:hAnsiTheme="minorBidi"/>
          <w:sz w:val="24"/>
          <w:szCs w:val="24"/>
        </w:rPr>
        <w:t xml:space="preserve">acts </w:t>
      </w:r>
      <w:r w:rsidR="004321C3">
        <w:rPr>
          <w:rFonts w:asciiTheme="minorBidi" w:hAnsiTheme="minorBidi"/>
          <w:sz w:val="24"/>
          <w:szCs w:val="24"/>
        </w:rPr>
        <w:t>of</w:t>
      </w:r>
      <w:r w:rsidR="004321C3" w:rsidRPr="00762C75">
        <w:rPr>
          <w:rFonts w:asciiTheme="minorBidi" w:hAnsiTheme="minorBidi"/>
          <w:sz w:val="24"/>
          <w:szCs w:val="24"/>
        </w:rPr>
        <w:t xml:space="preserve"> </w:t>
      </w:r>
      <w:r w:rsidR="00B11439" w:rsidRPr="00762C75">
        <w:rPr>
          <w:rFonts w:asciiTheme="minorBidi" w:hAnsiTheme="minorBidi"/>
          <w:sz w:val="24"/>
          <w:szCs w:val="24"/>
        </w:rPr>
        <w:t xml:space="preserve">the integrating neuron. </w:t>
      </w:r>
      <w:r w:rsidR="000226A9" w:rsidRPr="00762C75">
        <w:rPr>
          <w:rFonts w:asciiTheme="minorBidi" w:hAnsiTheme="minorBidi"/>
          <w:sz w:val="24"/>
          <w:szCs w:val="24"/>
        </w:rPr>
        <w:lastRenderedPageBreak/>
        <w:t>Importantly, the two proposed schemes exhibit s</w:t>
      </w:r>
      <w:r w:rsidR="007D1955" w:rsidRPr="00762C75">
        <w:rPr>
          <w:rFonts w:asciiTheme="minorBidi" w:hAnsiTheme="minorBidi"/>
          <w:sz w:val="24"/>
          <w:szCs w:val="24"/>
        </w:rPr>
        <w:t>imilar adaptation pattern</w:t>
      </w:r>
      <w:r w:rsidR="00F84AE6" w:rsidRPr="00762C75">
        <w:rPr>
          <w:rFonts w:asciiTheme="minorBidi" w:hAnsiTheme="minorBidi"/>
          <w:sz w:val="24"/>
          <w:szCs w:val="24"/>
        </w:rPr>
        <w:t>s</w:t>
      </w:r>
      <w:r w:rsidR="000226A9" w:rsidRPr="00762C75">
        <w:rPr>
          <w:rFonts w:asciiTheme="minorBidi" w:hAnsiTheme="minorBidi"/>
          <w:sz w:val="24"/>
          <w:szCs w:val="24"/>
        </w:rPr>
        <w:t xml:space="preserve">. </w:t>
      </w:r>
      <w:r w:rsidR="000F6F2A" w:rsidRPr="00762C75">
        <w:rPr>
          <w:rFonts w:asciiTheme="minorBidi" w:hAnsiTheme="minorBidi"/>
          <w:sz w:val="24"/>
          <w:szCs w:val="24"/>
        </w:rPr>
        <w:t>Clearly</w:t>
      </w:r>
      <w:r w:rsidR="00D368E3" w:rsidRPr="00762C75">
        <w:rPr>
          <w:rFonts w:asciiTheme="minorBidi" w:hAnsiTheme="minorBidi"/>
          <w:sz w:val="24"/>
          <w:szCs w:val="24"/>
        </w:rPr>
        <w:t>,</w:t>
      </w:r>
      <w:r w:rsidR="000F6F2A" w:rsidRPr="00762C75">
        <w:rPr>
          <w:rFonts w:asciiTheme="minorBidi" w:hAnsiTheme="minorBidi"/>
          <w:sz w:val="24"/>
          <w:szCs w:val="24"/>
        </w:rPr>
        <w:t xml:space="preserve"> the</w:t>
      </w:r>
      <w:r w:rsidR="00D368E3" w:rsidRPr="00762C75">
        <w:rPr>
          <w:rFonts w:asciiTheme="minorBidi" w:hAnsiTheme="minorBidi"/>
          <w:sz w:val="24"/>
          <w:szCs w:val="24"/>
        </w:rPr>
        <w:t>se</w:t>
      </w:r>
      <w:r w:rsidR="000F6F2A" w:rsidRPr="00762C75">
        <w:rPr>
          <w:rFonts w:asciiTheme="minorBidi" w:hAnsiTheme="minorBidi"/>
          <w:sz w:val="24"/>
          <w:szCs w:val="24"/>
        </w:rPr>
        <w:t xml:space="preserve"> two proposed schemes </w:t>
      </w:r>
      <w:r w:rsidR="00F84AE6" w:rsidRPr="00762C75">
        <w:rPr>
          <w:rFonts w:asciiTheme="minorBidi" w:hAnsiTheme="minorBidi"/>
          <w:sz w:val="24"/>
          <w:szCs w:val="24"/>
        </w:rPr>
        <w:t xml:space="preserve">are </w:t>
      </w:r>
      <w:r w:rsidR="000F6F2A" w:rsidRPr="00762C75">
        <w:rPr>
          <w:rFonts w:asciiTheme="minorBidi" w:hAnsiTheme="minorBidi"/>
          <w:sz w:val="24"/>
          <w:szCs w:val="24"/>
        </w:rPr>
        <w:t xml:space="preserve">not mutually exclusive and </w:t>
      </w:r>
      <w:r w:rsidR="00D368E3" w:rsidRPr="00762C75">
        <w:rPr>
          <w:rFonts w:asciiTheme="minorBidi" w:hAnsiTheme="minorBidi"/>
          <w:sz w:val="24"/>
          <w:szCs w:val="24"/>
        </w:rPr>
        <w:t xml:space="preserve">others </w:t>
      </w:r>
      <w:r w:rsidR="004321C3">
        <w:rPr>
          <w:rFonts w:asciiTheme="minorBidi" w:hAnsiTheme="minorBidi"/>
          <w:sz w:val="24"/>
          <w:szCs w:val="24"/>
        </w:rPr>
        <w:t>network mechanisms</w:t>
      </w:r>
      <w:r w:rsidR="00D368E3" w:rsidRPr="00762C75">
        <w:rPr>
          <w:rFonts w:asciiTheme="minorBidi" w:hAnsiTheme="minorBidi"/>
          <w:sz w:val="24"/>
          <w:szCs w:val="24"/>
        </w:rPr>
        <w:t xml:space="preserve">, such as </w:t>
      </w:r>
      <w:r w:rsidR="005B17CE" w:rsidRPr="00762C75">
        <w:rPr>
          <w:rFonts w:asciiTheme="minorBidi" w:hAnsiTheme="minorBidi"/>
          <w:sz w:val="24"/>
          <w:szCs w:val="24"/>
        </w:rPr>
        <w:t xml:space="preserve">feedback connections </w:t>
      </w:r>
      <w:r w:rsidR="00D368E3" w:rsidRPr="00762C75">
        <w:rPr>
          <w:rFonts w:asciiTheme="minorBidi" w:hAnsiTheme="minorBidi"/>
          <w:sz w:val="24"/>
          <w:szCs w:val="24"/>
        </w:rPr>
        <w:t xml:space="preserve">were not included. </w:t>
      </w:r>
      <w:r w:rsidR="000F6F2A" w:rsidRPr="00762C75">
        <w:rPr>
          <w:rFonts w:asciiTheme="minorBidi" w:hAnsiTheme="minorBidi"/>
          <w:sz w:val="24"/>
          <w:szCs w:val="24"/>
        </w:rPr>
        <w:t>Moreover, the upper panels sh</w:t>
      </w:r>
      <w:r w:rsidR="00AD35E0" w:rsidRPr="00762C75">
        <w:rPr>
          <w:rFonts w:asciiTheme="minorBidi" w:hAnsiTheme="minorBidi"/>
          <w:sz w:val="24"/>
          <w:szCs w:val="24"/>
        </w:rPr>
        <w:t>ow that due to threshold effect</w:t>
      </w:r>
      <w:r w:rsidR="000F6F2A" w:rsidRPr="00762C75">
        <w:rPr>
          <w:rFonts w:asciiTheme="minorBidi" w:hAnsiTheme="minorBidi"/>
          <w:sz w:val="24"/>
          <w:szCs w:val="24"/>
        </w:rPr>
        <w:t xml:space="preserve"> </w:t>
      </w:r>
      <w:r w:rsidR="004321C3">
        <w:rPr>
          <w:rFonts w:asciiTheme="minorBidi" w:hAnsiTheme="minorBidi"/>
          <w:sz w:val="24"/>
          <w:szCs w:val="24"/>
        </w:rPr>
        <w:t xml:space="preserve">(‘iceberg effect’) </w:t>
      </w:r>
      <w:r w:rsidR="000F6F2A" w:rsidRPr="00762C75">
        <w:rPr>
          <w:rFonts w:asciiTheme="minorBidi" w:hAnsiTheme="minorBidi"/>
          <w:sz w:val="24"/>
          <w:szCs w:val="24"/>
        </w:rPr>
        <w:t xml:space="preserve">the post synaptic cell may exhibit more adaptation than its inputs. </w:t>
      </w:r>
      <w:r w:rsidR="00C17EF6" w:rsidRPr="00762C75">
        <w:rPr>
          <w:rFonts w:asciiTheme="minorBidi" w:hAnsiTheme="minorBidi"/>
          <w:sz w:val="24"/>
          <w:szCs w:val="24"/>
        </w:rPr>
        <w:t>W</w:t>
      </w:r>
      <w:r w:rsidR="00AD35E0" w:rsidRPr="00762C75">
        <w:rPr>
          <w:rFonts w:asciiTheme="minorBidi" w:hAnsiTheme="minorBidi"/>
          <w:sz w:val="24"/>
          <w:szCs w:val="24"/>
        </w:rPr>
        <w:t>eaker adaptation in</w:t>
      </w:r>
      <w:r w:rsidR="000F6F2A" w:rsidRPr="00762C75">
        <w:rPr>
          <w:rFonts w:asciiTheme="minorBidi" w:hAnsiTheme="minorBidi"/>
          <w:sz w:val="24"/>
          <w:szCs w:val="24"/>
        </w:rPr>
        <w:t xml:space="preserve"> downstream neurons </w:t>
      </w:r>
      <w:r w:rsidR="00AD35E0" w:rsidRPr="00762C75">
        <w:rPr>
          <w:rFonts w:asciiTheme="minorBidi" w:hAnsiTheme="minorBidi"/>
          <w:sz w:val="24"/>
          <w:szCs w:val="24"/>
        </w:rPr>
        <w:t xml:space="preserve">is </w:t>
      </w:r>
      <w:r w:rsidR="00C17EF6" w:rsidRPr="00762C75">
        <w:rPr>
          <w:rFonts w:asciiTheme="minorBidi" w:hAnsiTheme="minorBidi"/>
          <w:sz w:val="24"/>
          <w:szCs w:val="24"/>
        </w:rPr>
        <w:t xml:space="preserve">yet </w:t>
      </w:r>
      <w:r w:rsidR="00AD35E0" w:rsidRPr="00762C75">
        <w:rPr>
          <w:rFonts w:asciiTheme="minorBidi" w:hAnsiTheme="minorBidi"/>
          <w:sz w:val="24"/>
          <w:szCs w:val="24"/>
        </w:rPr>
        <w:t>possible</w:t>
      </w:r>
      <w:r w:rsidR="00C17EF6" w:rsidRPr="00762C75">
        <w:rPr>
          <w:rFonts w:asciiTheme="minorBidi" w:hAnsiTheme="minorBidi"/>
          <w:sz w:val="24"/>
          <w:szCs w:val="24"/>
        </w:rPr>
        <w:t xml:space="preserve">, </w:t>
      </w:r>
      <w:r w:rsidR="00AD35E0" w:rsidRPr="00762C75">
        <w:rPr>
          <w:rFonts w:asciiTheme="minorBidi" w:hAnsiTheme="minorBidi"/>
          <w:sz w:val="24"/>
          <w:szCs w:val="24"/>
        </w:rPr>
        <w:t>for example,</w:t>
      </w:r>
      <w:r w:rsidR="000F6F2A" w:rsidRPr="00762C75">
        <w:rPr>
          <w:rFonts w:asciiTheme="minorBidi" w:hAnsiTheme="minorBidi"/>
          <w:sz w:val="24"/>
          <w:szCs w:val="24"/>
        </w:rPr>
        <w:t xml:space="preserve"> </w:t>
      </w:r>
      <w:r w:rsidR="00C17EF6" w:rsidRPr="00762C75">
        <w:rPr>
          <w:rFonts w:asciiTheme="minorBidi" w:hAnsiTheme="minorBidi"/>
          <w:sz w:val="24"/>
          <w:szCs w:val="24"/>
        </w:rPr>
        <w:t xml:space="preserve">if </w:t>
      </w:r>
      <w:r w:rsidR="001A4DBC" w:rsidRPr="00762C75">
        <w:rPr>
          <w:rFonts w:asciiTheme="minorBidi" w:hAnsiTheme="minorBidi"/>
          <w:sz w:val="24"/>
          <w:szCs w:val="24"/>
        </w:rPr>
        <w:t>these cells exhibit a low</w:t>
      </w:r>
      <w:r w:rsidR="000F6F2A" w:rsidRPr="00762C75">
        <w:rPr>
          <w:rFonts w:asciiTheme="minorBidi" w:hAnsiTheme="minorBidi"/>
          <w:sz w:val="24"/>
          <w:szCs w:val="24"/>
        </w:rPr>
        <w:t xml:space="preserve"> threshold </w:t>
      </w:r>
      <w:r w:rsidR="00AD35E0" w:rsidRPr="00762C75">
        <w:rPr>
          <w:rFonts w:asciiTheme="minorBidi" w:hAnsiTheme="minorBidi"/>
          <w:sz w:val="24"/>
          <w:szCs w:val="24"/>
        </w:rPr>
        <w:t xml:space="preserve">and </w:t>
      </w:r>
      <w:r w:rsidR="001A4DBC" w:rsidRPr="00762C75">
        <w:rPr>
          <w:rFonts w:asciiTheme="minorBidi" w:hAnsiTheme="minorBidi"/>
          <w:sz w:val="24"/>
          <w:szCs w:val="24"/>
        </w:rPr>
        <w:t xml:space="preserve">saturation of their </w:t>
      </w:r>
      <w:r w:rsidR="00AD35E0" w:rsidRPr="00762C75">
        <w:rPr>
          <w:rFonts w:asciiTheme="minorBidi" w:hAnsiTheme="minorBidi"/>
          <w:sz w:val="24"/>
          <w:szCs w:val="24"/>
        </w:rPr>
        <w:t xml:space="preserve">subthreshold response </w:t>
      </w:r>
      <w:r w:rsidR="001A4DBC" w:rsidRPr="00762C75">
        <w:rPr>
          <w:rFonts w:asciiTheme="minorBidi" w:hAnsiTheme="minorBidi"/>
          <w:sz w:val="24"/>
          <w:szCs w:val="24"/>
        </w:rPr>
        <w:t xml:space="preserve">for </w:t>
      </w:r>
      <w:r w:rsidR="00AD35E0" w:rsidRPr="00762C75">
        <w:rPr>
          <w:rFonts w:asciiTheme="minorBidi" w:hAnsiTheme="minorBidi"/>
          <w:sz w:val="24"/>
          <w:szCs w:val="24"/>
        </w:rPr>
        <w:t>weak input</w:t>
      </w:r>
      <w:r w:rsidR="000F6F2A" w:rsidRPr="00762C75">
        <w:rPr>
          <w:rFonts w:asciiTheme="minorBidi" w:hAnsiTheme="minorBidi"/>
          <w:sz w:val="24"/>
          <w:szCs w:val="24"/>
        </w:rPr>
        <w:t>.  In summary, adaptation at a given stage of processing may cascade</w:t>
      </w:r>
      <w:r w:rsidR="00BC758E" w:rsidRPr="00762C75">
        <w:rPr>
          <w:rFonts w:asciiTheme="minorBidi" w:hAnsiTheme="minorBidi"/>
          <w:sz w:val="24"/>
          <w:szCs w:val="24"/>
        </w:rPr>
        <w:t xml:space="preserve"> or inherited</w:t>
      </w:r>
      <w:r w:rsidR="000F6F2A" w:rsidRPr="00762C75">
        <w:rPr>
          <w:rFonts w:asciiTheme="minorBidi" w:hAnsiTheme="minorBidi"/>
          <w:sz w:val="24"/>
          <w:szCs w:val="24"/>
        </w:rPr>
        <w:t xml:space="preserve"> from earlier stages of sensory processing and </w:t>
      </w:r>
      <w:r w:rsidR="006F03B5" w:rsidRPr="00762C75">
        <w:rPr>
          <w:rFonts w:asciiTheme="minorBidi" w:hAnsiTheme="minorBidi"/>
          <w:sz w:val="24"/>
          <w:szCs w:val="24"/>
        </w:rPr>
        <w:t xml:space="preserve">can </w:t>
      </w:r>
      <w:r w:rsidR="000F6F2A" w:rsidRPr="00762C75">
        <w:rPr>
          <w:rFonts w:asciiTheme="minorBidi" w:hAnsiTheme="minorBidi"/>
          <w:sz w:val="24"/>
          <w:szCs w:val="24"/>
        </w:rPr>
        <w:t xml:space="preserve">be augmented </w:t>
      </w:r>
      <w:r w:rsidR="00F5062E" w:rsidRPr="00762C75">
        <w:rPr>
          <w:rFonts w:asciiTheme="minorBidi" w:hAnsiTheme="minorBidi"/>
          <w:sz w:val="24"/>
          <w:szCs w:val="24"/>
        </w:rPr>
        <w:t xml:space="preserve">due to </w:t>
      </w:r>
      <w:r w:rsidR="004321C3">
        <w:rPr>
          <w:rFonts w:asciiTheme="minorBidi" w:hAnsiTheme="minorBidi"/>
          <w:sz w:val="24"/>
          <w:szCs w:val="24"/>
        </w:rPr>
        <w:t>spike</w:t>
      </w:r>
      <w:r w:rsidR="004321C3" w:rsidRPr="00762C75">
        <w:rPr>
          <w:rFonts w:asciiTheme="minorBidi" w:hAnsiTheme="minorBidi"/>
          <w:sz w:val="24"/>
          <w:szCs w:val="24"/>
        </w:rPr>
        <w:t xml:space="preserve"> </w:t>
      </w:r>
      <w:r w:rsidR="000F6F2A" w:rsidRPr="00762C75">
        <w:rPr>
          <w:rFonts w:asciiTheme="minorBidi" w:hAnsiTheme="minorBidi"/>
          <w:sz w:val="24"/>
          <w:szCs w:val="24"/>
        </w:rPr>
        <w:t xml:space="preserve">threshold.  </w:t>
      </w:r>
    </w:p>
    <w:p w14:paraId="3F3B4264" w14:textId="77777777" w:rsidR="00A94273" w:rsidRPr="00774C98" w:rsidRDefault="00A94273" w:rsidP="006C5009">
      <w:pPr>
        <w:pStyle w:val="Heading1"/>
        <w:spacing w:line="360" w:lineRule="auto"/>
        <w:rPr>
          <w:rFonts w:asciiTheme="minorBidi" w:hAnsiTheme="minorBidi"/>
          <w:sz w:val="24"/>
          <w:szCs w:val="24"/>
        </w:rPr>
      </w:pPr>
      <w:r w:rsidRPr="000E44DA">
        <w:rPr>
          <w:rFonts w:asciiTheme="minorBidi" w:hAnsiTheme="minorBidi"/>
          <w:sz w:val="24"/>
          <w:szCs w:val="24"/>
        </w:rPr>
        <w:t>The specificity of adaptation in the vibrissa system</w:t>
      </w:r>
    </w:p>
    <w:p w14:paraId="5F6EC8F9" w14:textId="0942224D" w:rsidR="00C7435B" w:rsidRPr="00762C75" w:rsidRDefault="00740295" w:rsidP="00FB5033">
      <w:pPr>
        <w:spacing w:line="360" w:lineRule="auto"/>
        <w:rPr>
          <w:rFonts w:asciiTheme="minorBidi" w:hAnsiTheme="minorBidi"/>
          <w:sz w:val="24"/>
          <w:szCs w:val="24"/>
        </w:rPr>
      </w:pPr>
      <w:r w:rsidRPr="00762C75">
        <w:rPr>
          <w:rFonts w:asciiTheme="minorBidi" w:hAnsiTheme="minorBidi"/>
          <w:sz w:val="24"/>
          <w:szCs w:val="24"/>
        </w:rPr>
        <w:t xml:space="preserve">Adaptation is </w:t>
      </w:r>
      <w:r w:rsidR="00187F01" w:rsidRPr="00762C75">
        <w:rPr>
          <w:rFonts w:asciiTheme="minorBidi" w:hAnsiTheme="minorBidi"/>
          <w:sz w:val="24"/>
          <w:szCs w:val="24"/>
        </w:rPr>
        <w:t xml:space="preserve">said to be </w:t>
      </w:r>
      <w:r w:rsidRPr="00762C75">
        <w:rPr>
          <w:rFonts w:asciiTheme="minorBidi" w:hAnsiTheme="minorBidi"/>
          <w:sz w:val="24"/>
          <w:szCs w:val="24"/>
        </w:rPr>
        <w:t xml:space="preserve">specific if </w:t>
      </w:r>
      <w:r w:rsidR="0063064C" w:rsidRPr="00762C75">
        <w:rPr>
          <w:rFonts w:asciiTheme="minorBidi" w:hAnsiTheme="minorBidi"/>
          <w:sz w:val="24"/>
          <w:szCs w:val="24"/>
        </w:rPr>
        <w:t xml:space="preserve">the </w:t>
      </w:r>
      <w:r w:rsidR="0035103F" w:rsidRPr="00762C75">
        <w:rPr>
          <w:rFonts w:asciiTheme="minorBidi" w:hAnsiTheme="minorBidi"/>
          <w:sz w:val="24"/>
          <w:szCs w:val="24"/>
        </w:rPr>
        <w:t xml:space="preserve">response </w:t>
      </w:r>
      <w:r w:rsidRPr="00762C75">
        <w:rPr>
          <w:rFonts w:asciiTheme="minorBidi" w:hAnsiTheme="minorBidi"/>
          <w:sz w:val="24"/>
          <w:szCs w:val="24"/>
        </w:rPr>
        <w:t xml:space="preserve">to a given stimulus </w:t>
      </w:r>
      <w:r w:rsidR="00911081" w:rsidRPr="00762C75">
        <w:rPr>
          <w:rFonts w:asciiTheme="minorBidi" w:hAnsiTheme="minorBidi"/>
          <w:sz w:val="24"/>
          <w:szCs w:val="24"/>
        </w:rPr>
        <w:t>is</w:t>
      </w:r>
      <w:r w:rsidRPr="00762C75">
        <w:rPr>
          <w:rFonts w:asciiTheme="minorBidi" w:hAnsiTheme="minorBidi"/>
          <w:sz w:val="24"/>
          <w:szCs w:val="24"/>
        </w:rPr>
        <w:t xml:space="preserve"> not affected by </w:t>
      </w:r>
      <w:r w:rsidR="0035103F" w:rsidRPr="00762C75">
        <w:rPr>
          <w:rFonts w:asciiTheme="minorBidi" w:hAnsiTheme="minorBidi"/>
          <w:sz w:val="24"/>
          <w:szCs w:val="24"/>
        </w:rPr>
        <w:t>adapting the cell by a</w:t>
      </w:r>
      <w:r w:rsidR="00B35AEC" w:rsidRPr="00762C75">
        <w:rPr>
          <w:rFonts w:asciiTheme="minorBidi" w:hAnsiTheme="minorBidi"/>
          <w:sz w:val="24"/>
          <w:szCs w:val="24"/>
        </w:rPr>
        <w:t xml:space="preserve"> different</w:t>
      </w:r>
      <w:r w:rsidRPr="00762C75">
        <w:rPr>
          <w:rFonts w:asciiTheme="minorBidi" w:hAnsiTheme="minorBidi"/>
          <w:sz w:val="24"/>
          <w:szCs w:val="24"/>
        </w:rPr>
        <w:t xml:space="preserve"> </w:t>
      </w:r>
      <w:r w:rsidR="0035103F" w:rsidRPr="00762C75">
        <w:rPr>
          <w:rFonts w:asciiTheme="minorBidi" w:hAnsiTheme="minorBidi"/>
          <w:sz w:val="24"/>
          <w:szCs w:val="24"/>
        </w:rPr>
        <w:t>stimulus</w:t>
      </w:r>
      <w:r w:rsidRPr="00762C75">
        <w:rPr>
          <w:rFonts w:asciiTheme="minorBidi" w:hAnsiTheme="minorBidi"/>
          <w:sz w:val="24"/>
          <w:szCs w:val="24"/>
        </w:rPr>
        <w:t xml:space="preserve">. </w:t>
      </w:r>
      <w:r w:rsidR="00077277" w:rsidRPr="00762C75">
        <w:rPr>
          <w:rFonts w:asciiTheme="minorBidi" w:hAnsiTheme="minorBidi"/>
          <w:sz w:val="24"/>
          <w:szCs w:val="24"/>
        </w:rPr>
        <w:t xml:space="preserve">In the auditory cortex, for example, the specificity of adaptation was mostly studied in the context of sound frequency </w:t>
      </w:r>
      <w:r w:rsidR="007F5626" w:rsidRPr="000E44DA">
        <w:rPr>
          <w:rFonts w:asciiTheme="minorBidi" w:hAnsiTheme="minorBidi"/>
          <w:sz w:val="24"/>
          <w:szCs w:val="24"/>
        </w:rPr>
        <w:fldChar w:fldCharType="begin"/>
      </w:r>
      <w:r w:rsidR="007F5626" w:rsidRPr="00762C75">
        <w:rPr>
          <w:rFonts w:asciiTheme="minorBidi" w:hAnsiTheme="minorBidi"/>
          <w:sz w:val="24"/>
          <w:szCs w:val="24"/>
        </w:rPr>
        <w:instrText xml:space="preserve"> ADDIN ZOTERO_ITEM CSL_CITATION {"citationID":"1sa6coajlc","properties":{"formattedCitation":"(Ulanovsky et al., 2004)","plainCitation":"(Ulanovsky et al., 2004)"},"citationItems":[{"id":2168,"uris":["http://zotero.org/users/6623/items/NJPMPP8T"],"uri":["http://zotero.org/users/6623/items/NJPMPP8T"],"itemData":{"id":2168,"type":"article-journal","title":"Multiple time scales of adaptation in auditory cortex neurons","container-title":"The Journal of Neuroscience: The Official Journal of the Society for Neuroscience","page":"10440-10453","volume":"24","issue":"46","source":"PubMed","abstract":"Neurons in primary auditory cortex (A1) of cats show strong stimulus-specific adaptation (SSA). In probabilistic settings, in which one stimulus is common and another is rare, responses to common sounds adapt more strongly than responses to rare sounds. This SSA could be a correlate of auditory sensory memory at the level of single A1 neurons. Here we studied adaptation in A1 neurons, using three different probabilistic designs. We showed that SSA has several time scales concurrently, spanning many orders of magnitude, from hundreds of milliseconds to tens of seconds. Similar time scales are known for the auditory memory span of humans, as measured both psychophysically and using evoked potentials. A simple model, with linear dependence on both short-term and long-term stimulus history, provided a good fit to A1 responses. Auditory thalamus neurons did not show SSA, and their responses were poorly fitted by the same model. In addition, SSA increased the proportion of failures in the responses of A1 neurons to the adapting stimulus. Finally, SSA caused a bias in the neuronal responses to unbiased stimuli, enhancing the responses to eccentric stimuli. Therefore, we propose that a major function of SSA in A1 neurons is to encode auditory sensory memory on multiple time scales. This SSA might play a role in stream segregation and in binding of auditory objects over many time scales, a property that is crucial for processing of natural auditory scenes in cats and of speech and music in humans.","DOI":"10.1523/JNEUROSCI.1905-04.2004","ISSN":"1529-2401","note":"PMID: 15548659","journalAbbreviation":"J. Neurosci.","language":"eng","author":[{"family":"Ulanovsky","given":"Nachum"},{"family":"Las","given":"Liora"},{"family":"Farkas","given":"Dina"},{"family":"Nelken","given":"Israel"}],"issued":{"date-parts":[["2004",11,17]]},"PMID":"15548659"}}],"schema":"https://github.com/citation-style-language/schema/raw/master/csl-citation.json"} </w:instrText>
      </w:r>
      <w:r w:rsidR="007F5626" w:rsidRPr="000E44DA">
        <w:rPr>
          <w:rFonts w:asciiTheme="minorBidi" w:hAnsiTheme="minorBidi"/>
          <w:sz w:val="24"/>
          <w:szCs w:val="24"/>
        </w:rPr>
        <w:fldChar w:fldCharType="separate"/>
      </w:r>
      <w:r w:rsidR="007F5626" w:rsidRPr="006C5009">
        <w:rPr>
          <w:rFonts w:ascii="Arial" w:hAnsi="Arial" w:cs="Arial"/>
          <w:sz w:val="24"/>
          <w:szCs w:val="24"/>
        </w:rPr>
        <w:t>(Ulanovsky et al., 2004)</w:t>
      </w:r>
      <w:r w:rsidR="007F5626" w:rsidRPr="000E44DA">
        <w:rPr>
          <w:rFonts w:asciiTheme="minorBidi" w:hAnsiTheme="minorBidi"/>
          <w:sz w:val="24"/>
          <w:szCs w:val="24"/>
        </w:rPr>
        <w:fldChar w:fldCharType="end"/>
      </w:r>
      <w:r w:rsidR="007F5626" w:rsidRPr="00762C75">
        <w:rPr>
          <w:rFonts w:asciiTheme="minorBidi" w:hAnsiTheme="minorBidi"/>
          <w:sz w:val="24"/>
          <w:szCs w:val="24"/>
        </w:rPr>
        <w:t xml:space="preserve"> </w:t>
      </w:r>
      <w:r w:rsidR="007F5626" w:rsidRPr="000E44DA">
        <w:rPr>
          <w:rFonts w:asciiTheme="minorBidi" w:hAnsiTheme="minorBidi"/>
          <w:sz w:val="24"/>
          <w:szCs w:val="24"/>
        </w:rPr>
        <w:fldChar w:fldCharType="begin"/>
      </w:r>
      <w:r w:rsidR="007F5626" w:rsidRPr="00762C75">
        <w:rPr>
          <w:rFonts w:asciiTheme="minorBidi" w:hAnsiTheme="minorBidi"/>
          <w:sz w:val="24"/>
          <w:szCs w:val="24"/>
        </w:rPr>
        <w:instrText xml:space="preserve"> ADDIN ZOTERO_ITEM CSL_CITATION {"citationID":"1ujtjbh0ga","properties":{"formattedCitation":"(Reches and Gutfreund, 2008)","plainCitation":"(Reches and Gutfreund, 2008)"},"citationItems":[{"id":1389,"uris":["http://zotero.org/groups/344142/items/J85HDPQH"],"uri":["http://zotero.org/groups/344142/items/J85HDPQH"],"itemData":{"id":1389,"type":"article-journal","title":"Stimulus-specific adaptations in the gaze control system of the barn owl","container-title":"The Journal of Neuroscience: The Official Journal of the Society for Neuroscience","page":"1523-1533","volume":"28","issue":"6","source":"NCBI PubMed","abstract":"Abrupt orientation to novel stimuli is a critical, memory-dependent task performed by the brain. In the present study, we examined two gaze control centers of the barn owl: the optic tectum (OT) and the arcopallium gaze fields (AGFs). Responses of neurons to long sequences of dichotic sound bursts comprised of two sounds differing in the probability of appearance were analyzed. We report that auditory neurons in the OT and in the AGFs tend to respond stronger to rarely presented sounds (novel sounds) than to the same sounds when presented frequently. This history-dependent phenomenon, known as stimulus-specific adaptation (SSA), was demonstrated for rare sound frequencies, binaural localization cues [interaural time difference (ITD) and level difference (ILD)] and sound amplitudes. The manifestation of SSA in such a variety of independent acoustic features, in the midbrain and in the forebrain, supports the notion that SSA is involved in sensory memory and novelty detection. To track the origin of SSA, we analyzed responses of neurons in the external nucleus of the inferior colliculus (ICX; the source of auditory input to the OT) to similar sequences of sound bursts. Neurons in the ICX responded stronger to rare sound frequencies, but did not respond differently to rare ITDs, ILDs, or sound amplitudes. We hypothesize that part of the SSA reported here is computed in high-level networks, giving rise to novelty signals that modulate tectal responses in a context-dependent manner.","DOI":"10.1523/JNEUROSCI.3785-07.2008","ISSN":"1529-2401","note":"PMID: 18256273","journalAbbreviation":"J. Neurosci.","language":"eng","author":[{"family":"Reches","given":"Amit"},{"family":"Gutfreund","given":"Yoram"}],"issued":{"date-parts":[["2008",2,6]]},"PMID":"18256273"}}],"schema":"https://github.com/citation-style-language/schema/raw/master/csl-citation.json"} </w:instrText>
      </w:r>
      <w:r w:rsidR="007F5626" w:rsidRPr="000E44DA">
        <w:rPr>
          <w:rFonts w:asciiTheme="minorBidi" w:hAnsiTheme="minorBidi"/>
          <w:sz w:val="24"/>
          <w:szCs w:val="24"/>
        </w:rPr>
        <w:fldChar w:fldCharType="separate"/>
      </w:r>
      <w:r w:rsidR="007F5626" w:rsidRPr="006C5009">
        <w:rPr>
          <w:rFonts w:ascii="Arial" w:hAnsi="Arial" w:cs="Arial"/>
          <w:sz w:val="24"/>
          <w:szCs w:val="24"/>
        </w:rPr>
        <w:t>(Reches and Gutfreund, 2008)</w:t>
      </w:r>
      <w:r w:rsidR="007F5626" w:rsidRPr="000E44DA">
        <w:rPr>
          <w:rFonts w:asciiTheme="minorBidi" w:hAnsiTheme="minorBidi"/>
          <w:sz w:val="24"/>
          <w:szCs w:val="24"/>
        </w:rPr>
        <w:fldChar w:fldCharType="end"/>
      </w:r>
      <w:r w:rsidR="00077277" w:rsidRPr="00762C75">
        <w:rPr>
          <w:rFonts w:asciiTheme="minorBidi" w:hAnsiTheme="minorBidi"/>
          <w:sz w:val="24"/>
          <w:szCs w:val="24"/>
        </w:rPr>
        <w:t xml:space="preserve">. </w:t>
      </w:r>
      <w:r w:rsidR="00F006D5" w:rsidRPr="00762C75">
        <w:rPr>
          <w:rFonts w:asciiTheme="minorBidi" w:hAnsiTheme="minorBidi"/>
          <w:sz w:val="24"/>
          <w:szCs w:val="24"/>
        </w:rPr>
        <w:t xml:space="preserve">Whether or not adaptation is specific to a particular feature </w:t>
      </w:r>
      <w:r w:rsidR="00911081" w:rsidRPr="00762C75">
        <w:rPr>
          <w:rFonts w:asciiTheme="minorBidi" w:hAnsiTheme="minorBidi"/>
          <w:sz w:val="24"/>
          <w:szCs w:val="24"/>
        </w:rPr>
        <w:t>can</w:t>
      </w:r>
      <w:r w:rsidR="00F006D5" w:rsidRPr="00762C75">
        <w:rPr>
          <w:rFonts w:asciiTheme="minorBidi" w:hAnsiTheme="minorBidi"/>
          <w:sz w:val="24"/>
          <w:szCs w:val="24"/>
        </w:rPr>
        <w:t xml:space="preserve"> provide </w:t>
      </w:r>
      <w:r w:rsidR="00B344AF" w:rsidRPr="00762C75">
        <w:rPr>
          <w:rFonts w:asciiTheme="minorBidi" w:hAnsiTheme="minorBidi"/>
          <w:sz w:val="24"/>
          <w:szCs w:val="24"/>
        </w:rPr>
        <w:t>important</w:t>
      </w:r>
      <w:r w:rsidR="00F006D5" w:rsidRPr="00762C75">
        <w:rPr>
          <w:rFonts w:asciiTheme="minorBidi" w:hAnsiTheme="minorBidi"/>
          <w:sz w:val="24"/>
          <w:szCs w:val="24"/>
        </w:rPr>
        <w:t xml:space="preserve"> information both on the mechanism</w:t>
      </w:r>
      <w:r w:rsidR="007F3210" w:rsidRPr="00762C75">
        <w:rPr>
          <w:rFonts w:asciiTheme="minorBidi" w:hAnsiTheme="minorBidi"/>
          <w:sz w:val="24"/>
          <w:szCs w:val="24"/>
        </w:rPr>
        <w:t>s</w:t>
      </w:r>
      <w:r w:rsidR="00F006D5" w:rsidRPr="00762C75">
        <w:rPr>
          <w:rFonts w:asciiTheme="minorBidi" w:hAnsiTheme="minorBidi"/>
          <w:sz w:val="24"/>
          <w:szCs w:val="24"/>
        </w:rPr>
        <w:t xml:space="preserve"> of adaptation and </w:t>
      </w:r>
      <w:r w:rsidR="00911081" w:rsidRPr="00762C75">
        <w:rPr>
          <w:rFonts w:asciiTheme="minorBidi" w:hAnsiTheme="minorBidi"/>
          <w:sz w:val="24"/>
          <w:szCs w:val="24"/>
        </w:rPr>
        <w:t>on the</w:t>
      </w:r>
      <w:r w:rsidR="00F006D5" w:rsidRPr="00762C75">
        <w:rPr>
          <w:rFonts w:asciiTheme="minorBidi" w:hAnsiTheme="minorBidi"/>
          <w:sz w:val="24"/>
          <w:szCs w:val="24"/>
        </w:rPr>
        <w:t xml:space="preserve"> </w:t>
      </w:r>
      <w:r w:rsidR="006C5009">
        <w:rPr>
          <w:rFonts w:asciiTheme="minorBidi" w:hAnsiTheme="minorBidi"/>
          <w:sz w:val="24"/>
          <w:szCs w:val="24"/>
        </w:rPr>
        <w:t xml:space="preserve">network </w:t>
      </w:r>
      <w:r w:rsidR="005B74F6" w:rsidRPr="00762C75">
        <w:rPr>
          <w:rFonts w:asciiTheme="minorBidi" w:hAnsiTheme="minorBidi"/>
          <w:sz w:val="24"/>
          <w:szCs w:val="24"/>
        </w:rPr>
        <w:t xml:space="preserve">organization of </w:t>
      </w:r>
      <w:r w:rsidR="006C5009">
        <w:rPr>
          <w:rFonts w:asciiTheme="minorBidi" w:hAnsiTheme="minorBidi"/>
          <w:sz w:val="24"/>
          <w:szCs w:val="24"/>
        </w:rPr>
        <w:t>sensory</w:t>
      </w:r>
      <w:r w:rsidR="00691029" w:rsidRPr="00762C75">
        <w:rPr>
          <w:rFonts w:asciiTheme="minorBidi" w:hAnsiTheme="minorBidi"/>
          <w:sz w:val="24"/>
          <w:szCs w:val="24"/>
        </w:rPr>
        <w:t xml:space="preserve"> </w:t>
      </w:r>
      <w:r w:rsidR="00775D3A" w:rsidRPr="00762C75">
        <w:rPr>
          <w:rFonts w:asciiTheme="minorBidi" w:hAnsiTheme="minorBidi"/>
          <w:sz w:val="24"/>
          <w:szCs w:val="24"/>
        </w:rPr>
        <w:t>afferents</w:t>
      </w:r>
      <w:r w:rsidR="005B74F6" w:rsidRPr="00762C75">
        <w:rPr>
          <w:rFonts w:asciiTheme="minorBidi" w:hAnsiTheme="minorBidi"/>
          <w:sz w:val="24"/>
          <w:szCs w:val="24"/>
        </w:rPr>
        <w:t xml:space="preserve">. </w:t>
      </w:r>
      <w:r w:rsidR="00BC35B2" w:rsidRPr="00762C75">
        <w:rPr>
          <w:rFonts w:asciiTheme="minorBidi" w:hAnsiTheme="minorBidi"/>
          <w:sz w:val="24"/>
          <w:szCs w:val="24"/>
        </w:rPr>
        <w:t>N</w:t>
      </w:r>
      <w:r w:rsidR="00A24799" w:rsidRPr="00762C75">
        <w:rPr>
          <w:rFonts w:asciiTheme="minorBidi" w:hAnsiTheme="minorBidi"/>
          <w:sz w:val="24"/>
          <w:szCs w:val="24"/>
        </w:rPr>
        <w:t xml:space="preserve">on-specific adaptation may reflect intrinsic </w:t>
      </w:r>
      <w:r w:rsidR="00BC35B2" w:rsidRPr="00762C75">
        <w:rPr>
          <w:rFonts w:asciiTheme="minorBidi" w:hAnsiTheme="minorBidi"/>
          <w:sz w:val="24"/>
          <w:szCs w:val="24"/>
        </w:rPr>
        <w:t>mechanisms</w:t>
      </w:r>
      <w:r w:rsidR="00471AE5" w:rsidRPr="00762C75">
        <w:rPr>
          <w:rFonts w:asciiTheme="minorBidi" w:hAnsiTheme="minorBidi"/>
          <w:sz w:val="24"/>
          <w:szCs w:val="24"/>
        </w:rPr>
        <w:t xml:space="preserve">, </w:t>
      </w:r>
      <w:r w:rsidR="00BC35B2" w:rsidRPr="00762C75">
        <w:rPr>
          <w:rFonts w:asciiTheme="minorBidi" w:hAnsiTheme="minorBidi"/>
          <w:sz w:val="24"/>
          <w:szCs w:val="24"/>
        </w:rPr>
        <w:t xml:space="preserve">such as voltage dependent potassium </w:t>
      </w:r>
      <w:commentRangeStart w:id="46"/>
      <w:r w:rsidR="00BC35B2" w:rsidRPr="00762C75">
        <w:rPr>
          <w:rFonts w:asciiTheme="minorBidi" w:hAnsiTheme="minorBidi"/>
          <w:sz w:val="24"/>
          <w:szCs w:val="24"/>
        </w:rPr>
        <w:t>currents</w:t>
      </w:r>
      <w:r w:rsidR="007F5626" w:rsidRPr="00762C75">
        <w:rPr>
          <w:rFonts w:asciiTheme="minorBidi" w:hAnsiTheme="minorBidi"/>
          <w:sz w:val="24"/>
          <w:szCs w:val="24"/>
        </w:rPr>
        <w:t xml:space="preserve"> </w:t>
      </w:r>
      <w:r w:rsidR="007F5626" w:rsidRPr="000E44DA">
        <w:rPr>
          <w:rFonts w:asciiTheme="minorBidi" w:hAnsiTheme="minorBidi"/>
          <w:sz w:val="24"/>
          <w:szCs w:val="24"/>
        </w:rPr>
        <w:fldChar w:fldCharType="begin"/>
      </w:r>
      <w:r w:rsidR="007F5626" w:rsidRPr="00762C75">
        <w:rPr>
          <w:rFonts w:asciiTheme="minorBidi" w:hAnsiTheme="minorBidi"/>
          <w:sz w:val="24"/>
          <w:szCs w:val="24"/>
        </w:rPr>
        <w:instrText xml:space="preserve"> ADDIN ZOTERO_ITEM CSL_CITATION {"citationID":"1qi7p8e5nv","properties":{"formattedCitation":"(Carandini and Ferster, 1997)","plainCitation":"(Carandini and Ferster, 1997)"},"citationItems":[{"id":1308,"uris":["http://zotero.org/groups/344142/items/RMPFVKPT"],"uri":["http://zotero.org/groups/344142/items/RMPFVKPT"],"itemData":{"id":1308,"type":"article-journal","title":"A Tonic Hyperpolarization Underlying Contrast Adaptation in Cat Visual Cortex","container-title":"Science","page":"949-952","volume":"276","issue":"5314","source":"www.sciencemag.org","abstract":"The firing rate responses of neurons in the primary visual cortex grow with stimulus contrast, the variation in the luminance of an image relative to the mean luminance. These responses, however, are reduced after a cell is exposed for prolonged periods to high-contrast visual stimuli. This phenomenon, known as contrast adaptation, occurs in the cortex and is not present at earlier stages of visual processing. To investigate the cellular mechanisms underlying cortical adaptation, intracellular recordings were performed in the visual cortex of cats, and the effects of prolonged visual stimulation were studied. Surprisingly, contrast adaptation barely affected the stimulus-driven modulations in the membrane potential of cortical cells. Moreover, it did not produce sizable changes in membrane resistance. The major effect of adaptation, evident both in the presence and in the absence of a visual stimulus, was a tonic hyperpolarization. Adaptation affects a class of synaptic inputs, most likely excitatory in nature, that exert a tonic influence on cortical cells.","DOI":"10.1126/science.276.5314.949","ISSN":"0036-8075, 1095-9203","note":"PMID: 9139658","journalAbbreviation":"Science","language":"en","author":[{"family":"Carandini","given":"Matteo"},{"family":"Ferster","given":"David"}],"issued":{"date-parts":[["1997",5,9]]},"PMID":"9139658"}}],"schema":"https://github.com/citation-style-language/schema/raw/master/csl-citation.json"} </w:instrText>
      </w:r>
      <w:r w:rsidR="007F5626" w:rsidRPr="000E44DA">
        <w:rPr>
          <w:rFonts w:asciiTheme="minorBidi" w:hAnsiTheme="minorBidi"/>
          <w:sz w:val="24"/>
          <w:szCs w:val="24"/>
        </w:rPr>
        <w:fldChar w:fldCharType="separate"/>
      </w:r>
      <w:r w:rsidR="007F5626" w:rsidRPr="006C5009">
        <w:rPr>
          <w:rFonts w:ascii="Arial" w:hAnsi="Arial" w:cs="Arial"/>
          <w:sz w:val="24"/>
          <w:szCs w:val="24"/>
        </w:rPr>
        <w:t>(Carandini and Ferster, 1997)</w:t>
      </w:r>
      <w:r w:rsidR="007F5626" w:rsidRPr="000E44DA">
        <w:rPr>
          <w:rFonts w:asciiTheme="minorBidi" w:hAnsiTheme="minorBidi"/>
          <w:sz w:val="24"/>
          <w:szCs w:val="24"/>
        </w:rPr>
        <w:fldChar w:fldCharType="end"/>
      </w:r>
      <w:r w:rsidR="007F5626" w:rsidRPr="00762C75">
        <w:rPr>
          <w:rFonts w:asciiTheme="minorBidi" w:hAnsiTheme="minorBidi"/>
          <w:sz w:val="24"/>
          <w:szCs w:val="24"/>
        </w:rPr>
        <w:t xml:space="preserve"> </w:t>
      </w:r>
      <w:r w:rsidR="007F5626" w:rsidRPr="00774C98">
        <w:rPr>
          <w:rFonts w:asciiTheme="minorBidi" w:hAnsiTheme="minorBidi"/>
          <w:sz w:val="24"/>
          <w:szCs w:val="24"/>
        </w:rPr>
        <w:fldChar w:fldCharType="begin"/>
      </w:r>
      <w:r w:rsidR="007F5626" w:rsidRPr="00762C75">
        <w:rPr>
          <w:rFonts w:asciiTheme="minorBidi" w:hAnsiTheme="minorBidi"/>
          <w:sz w:val="24"/>
          <w:szCs w:val="24"/>
        </w:rPr>
        <w:instrText xml:space="preserve"> ADDIN ZOTERO_ITEM CSL_CITATION {"citationID":"10fv3vqkdm","properties":{"formattedCitation":"(Sanchez-Vives et al., 2000)","plainCitation":"(Sanchez-Vives et al., 2000)"},"citationItems":[{"id":1290,"uris":["http://zotero.org/groups/344142/items/NGTKBT37"],"uri":["http://zotero.org/groups/344142/items/NGTKBT37"],"itemData":{"id":1290,"type":"article-journal","title":"Cellular Mechanisms of Long-Lasting Adaptation in Visual Cortical Neurons In Vitro","container-title":"The Journal of Neuroscience","page":"4286-4299","volume":"20","issue":"11","source":"www.jneurosci.org","abstract":"The cellular mechanisms of spike-frequency adaptation during prolonged discharges and of the slow afterhyperpolarization (AHP) that follows, as occur in vivo with contrast adaptation, were investigated with intracellular recordings of cortical neurons in slices of ferret primary visual cortex. Intracellular injection of 2 Hz sinusoidal or constant currents for 20 sec resulted in a slow (τ = 1–10 sec) spike-frequency adaptation, the degree of which varied widely among neurons. Reducing either [Ca2+]o or [Na+]o reduced the rate of spike-frequency adaptation. After the prolonged discharge was a slow (12–75 sec) AHP that was associated with an increase in membrane conductance and a rightward shift in the discharge frequency versus injected current relationship. The reversal potential of the slow AHP was sensitive to changes in [K+]o, indicating that it was mediated by a K+ current. Blockade of transmembrane Ca2+ conductances did not reduce the slow AHP. In contrast, reductions of [Na+]o reduced the slow AHP, even in the presence of pronounced Ca2+ spikes. We suggest that the activation of Na+-activated and Ca2+-activated K+ currents plays an important role in prolonged spike-frequency adaptation and therefore may contribute to contrast adaptation and other forms of adaptation in the visual system in vivo.","ISSN":"0270-6474, 1529-2401","note":"PMID: 10818164","journalAbbreviation":"J. Neurosci.","language":"en","author":[{"family":"Sanchez-Vives","given":"Maria V."},{"family":"Nowak","given":"Lionel G."},{"family":"McCormick","given":"David A."}],"issued":{"date-parts":[["2000",6,1]]},"PMID":"10818164"}}],"schema":"https://github.com/citation-style-language/schema/raw/master/csl-citation.json"} </w:instrText>
      </w:r>
      <w:r w:rsidR="007F5626" w:rsidRPr="00774C98">
        <w:rPr>
          <w:rFonts w:asciiTheme="minorBidi" w:hAnsiTheme="minorBidi"/>
          <w:sz w:val="24"/>
          <w:szCs w:val="24"/>
        </w:rPr>
        <w:fldChar w:fldCharType="separate"/>
      </w:r>
      <w:r w:rsidR="007F5626" w:rsidRPr="006C5009">
        <w:rPr>
          <w:rFonts w:ascii="Arial" w:hAnsi="Arial" w:cs="Arial"/>
          <w:sz w:val="24"/>
          <w:szCs w:val="24"/>
        </w:rPr>
        <w:t>(Sanchez-Vives et al., 2000)</w:t>
      </w:r>
      <w:r w:rsidR="007F5626" w:rsidRPr="00774C98">
        <w:rPr>
          <w:rFonts w:asciiTheme="minorBidi" w:hAnsiTheme="minorBidi"/>
          <w:sz w:val="24"/>
          <w:szCs w:val="24"/>
        </w:rPr>
        <w:fldChar w:fldCharType="end"/>
      </w:r>
      <w:r w:rsidR="00BC35B2" w:rsidRPr="00762C75">
        <w:rPr>
          <w:rFonts w:asciiTheme="minorBidi" w:hAnsiTheme="minorBidi"/>
          <w:sz w:val="24"/>
          <w:szCs w:val="24"/>
        </w:rPr>
        <w:t xml:space="preserve"> </w:t>
      </w:r>
      <w:r w:rsidR="0068163E" w:rsidRPr="00762C75">
        <w:rPr>
          <w:rFonts w:asciiTheme="minorBidi" w:hAnsiTheme="minorBidi"/>
          <w:sz w:val="24"/>
          <w:szCs w:val="24"/>
        </w:rPr>
        <w:t xml:space="preserve">or </w:t>
      </w:r>
      <w:r w:rsidR="00C91319" w:rsidRPr="00762C75">
        <w:rPr>
          <w:rFonts w:asciiTheme="minorBidi" w:hAnsiTheme="minorBidi"/>
          <w:sz w:val="24"/>
          <w:szCs w:val="24"/>
        </w:rPr>
        <w:t>buildup</w:t>
      </w:r>
      <w:r w:rsidR="0068163E" w:rsidRPr="00762C75">
        <w:rPr>
          <w:rFonts w:asciiTheme="minorBidi" w:hAnsiTheme="minorBidi"/>
          <w:sz w:val="24"/>
          <w:szCs w:val="24"/>
        </w:rPr>
        <w:t xml:space="preserve"> of</w:t>
      </w:r>
      <w:r w:rsidR="00DE3B7D" w:rsidRPr="00762C75">
        <w:rPr>
          <w:rFonts w:asciiTheme="minorBidi" w:hAnsiTheme="minorBidi"/>
          <w:sz w:val="24"/>
          <w:szCs w:val="24"/>
        </w:rPr>
        <w:t xml:space="preserve"> global</w:t>
      </w:r>
      <w:r w:rsidR="0068163E" w:rsidRPr="00762C75">
        <w:rPr>
          <w:rFonts w:asciiTheme="minorBidi" w:hAnsiTheme="minorBidi"/>
          <w:sz w:val="24"/>
          <w:szCs w:val="24"/>
        </w:rPr>
        <w:t xml:space="preserve"> inhibition </w:t>
      </w:r>
      <w:commentRangeStart w:id="47"/>
      <w:r w:rsidR="007F5626" w:rsidRPr="000E44DA">
        <w:rPr>
          <w:rFonts w:asciiTheme="minorBidi" w:hAnsiTheme="minorBidi"/>
          <w:sz w:val="24"/>
          <w:szCs w:val="24"/>
        </w:rPr>
        <w:fldChar w:fldCharType="begin"/>
      </w:r>
      <w:r w:rsidR="007F5626" w:rsidRPr="00762C75">
        <w:rPr>
          <w:rFonts w:asciiTheme="minorBidi" w:hAnsiTheme="minorBidi"/>
          <w:sz w:val="24"/>
          <w:szCs w:val="24"/>
        </w:rPr>
        <w:instrText xml:space="preserve"> ADDIN ZOTERO_ITEM CSL_CITATION {"citationID":"1fzWIO78","properties":{"formattedCitation":"(Staley and Mody, 1992; Borg-Graham et al., 1998)","plainCitation":"(Staley and Mody, 1992; Borg-Graham et al., 1998)"},"citationItems":[{"id":2118,"uris":["http://zotero.org/users/6623/items/2CNVGJ7T"],"uri":["http://zotero.org/users/6623/items/2CNVGJ7T"],"itemData":{"id":2118,"type":"article-journal","title":"Shunting of excitatory input to dentate gyrus granule cells by a depolarizing GABAA receptor-mediated postsynaptic conductance","container-title":"Journal of Neurophysiology","page":"197-212","volume":"68","issue":"1","source":"PubMed","abstract":"1. Stimulation of the perforant path in the outer molecular layer of the adult rat dentate gyrus produced a depolarizing post-synaptic potential (DPSP) in granule cells when recorded using whole-cell techniques in the standard hippocampal slice preparation at 34 degrees C. The postsynaptic currents (PSCs) contributing to the DPSP were analyzed using specific receptor antagonists in current- and voltage-clamp recordings. 2. The DPSP reversal potential was dependent on the intracellular chloride concentration, and the amplitude of the DPSP was increased 55% after perfusion of the gamma-aminobutyric acid-A (GABAA) receptor antagonist bicuculline methiodide (BMI). The GABAA receptor-mediated PSC reversed at -66 mV, which was 19 mV positive to the resting membrane potential (-85 mV) but hyperpolarized relative to action potential threshold. At -35 mV, the GABAA PSC had a latency to peak of 12.9 ms after the stimulus and decayed monoexponentially with an average time constant of 23.4 ms. 3. The component of the PSC blocked by the Quis/AMPA receptor antagonist 6-cyano-7-nitroquinoxaline-2,3-dione (CNQX) had a latency to peak of 7.1 ms and decayed monoexponentially with a time constant of 9.9 ms at -35 mV. The N-methyl-D-aspartate (NMDA) receptor-mediated PSC, which was blocked by D-amino-5-phosphonovaleric acid (D-AP5), had a waveform that was similar to the GABAA PSC: the latency to peak was 16 ms and the decay was monoexponential with a time constant of 24.5 ms at -35 mV. 4. The ratio of the peak PSCs mediated by GABAA, Quis/AMPA, and NMDA receptors measured at -35 mV with cesium gluconate electrode solutions was 1:0.2:0.1. This ratio was essentially constant over the range of stimulus intensities that produced compound PSC amplitudes of 80-400 pA. 5. Measured at its reversal potential, the GABAA receptor-mediated postsynaptic conductance (GGABA-A) decreased the peak DPSP amplitude by 35%, shunted 50% of the charge transferred to the soma by the excitatory PSC, and completely inhibited the NMDA receptor-mediated component of the DPSP. 6. Simultaneous stimulation of presynaptic fibers from both the perforant path and interneurons results in a large depolarizing GGABA-A that inhibits the granule cell by shunting the excitatory PSCs. As predicted by models of shunting, the similar kinetics of the GABAA and NMDA PSCs leads to particularly effective inhibition of the NMDA PSC. The more rapid Quis/AMPA PSC is less affected by the GGABA-A, so that granule cell excitation under these conditions is primarily due to Quis/AMPA receptor activation.","ISSN":"0022-3077","note":"PMID: 1381418","journalAbbreviation":"J. Neurophysiol.","language":"eng","author":[{"family":"Staley","given":"K. J."},{"family":"Mody","given":"I."}],"issued":{"date-parts":[["1992",7]]},"PMID":"1381418"}},{"id":2218,"uris":["http://zotero.org/users/6623/items/TM9QJVDH"],"uri":["http://zotero.org/users/6623/items/TM9QJVDH"],"itemData":{"id":2218,"type":"article-journal","title":"Visual input evokes transient and strong shunting inhibition in visual cortical neurons","container-title":"Nature","page":"369-373","volume":"393","issue":"6683","source":"PubMed","abstract":"The function and nature of inhibition of neurons in the visual cortex have been the focus of both experimental and theoretical investigations. There are two ways in which inhibition can suppress synaptic excitation. In hyperpolarizing inhibition, negative and positive currents sum linearly to produce a net change in membrane potential. In contrast, shunting inhibition acts nonlinearly by causing an increase in membrane conductance; this divides the amplitude of the excitatory response. Visually evoked changes in membrane conductance have been reported to be nonsignificant or weak, supporting the hyperpolarization mode of inhibition. Here we present a new approach to studying inhibition that is based on in vivo whole-cell voltage clamping. This technique allows the continuous measurement of conductance dynamics during visual activation. We show, in neurons of cat primary visual cortex, that the response to optimally orientated flashed bars can increase the somatic input conductance to more than three times that of the resting state. The short latency of the visually evoked peak of conductance, and its apparent reversal potential suggest a dominant contribution from gamma-aminobutyric acid ((GABA)A) receptor-mediated synapses. We propose that nonlinear shunting inhibition may act during the initial stage of visual cortical processing, setting the balance between opponent 'On' and 'Off' responses in different locations of the visual receptive field.","DOI":"10.1038/30735","ISSN":"0028-0836","note":"PMID: 9620800","journalAbbreviation":"Nature","language":"eng","author":[{"family":"Borg-Graham","given":"L. J."},{"family":"Monier","given":"C."},{"family":"Frégnac","given":"Y."}],"issued":{"date-parts":[["1998",5,28]]},"PMID":"9620800"}}],"schema":"https://github.com/citation-style-language/schema/raw/master/csl-citation.json"} </w:instrText>
      </w:r>
      <w:r w:rsidR="007F5626" w:rsidRPr="000E44DA">
        <w:rPr>
          <w:rFonts w:asciiTheme="minorBidi" w:hAnsiTheme="minorBidi"/>
          <w:sz w:val="24"/>
          <w:szCs w:val="24"/>
        </w:rPr>
        <w:fldChar w:fldCharType="separate"/>
      </w:r>
      <w:r w:rsidR="007F5626" w:rsidRPr="006C5009">
        <w:rPr>
          <w:rFonts w:ascii="Arial" w:hAnsi="Arial" w:cs="Arial"/>
          <w:sz w:val="24"/>
          <w:szCs w:val="24"/>
        </w:rPr>
        <w:t>(Staley and Mody, 1992; Borg-Graham et al., 1998)</w:t>
      </w:r>
      <w:r w:rsidR="007F5626" w:rsidRPr="000E44DA">
        <w:rPr>
          <w:rFonts w:asciiTheme="minorBidi" w:hAnsiTheme="minorBidi"/>
          <w:sz w:val="24"/>
          <w:szCs w:val="24"/>
        </w:rPr>
        <w:fldChar w:fldCharType="end"/>
      </w:r>
      <w:commentRangeEnd w:id="47"/>
      <w:r w:rsidR="006C5009">
        <w:rPr>
          <w:rStyle w:val="CommentReference"/>
        </w:rPr>
        <w:commentReference w:id="47"/>
      </w:r>
      <w:r w:rsidR="007F5626" w:rsidRPr="00762C75">
        <w:rPr>
          <w:rFonts w:asciiTheme="minorBidi" w:hAnsiTheme="minorBidi"/>
          <w:sz w:val="24"/>
          <w:szCs w:val="24"/>
        </w:rPr>
        <w:t xml:space="preserve"> </w:t>
      </w:r>
      <w:commentRangeEnd w:id="46"/>
      <w:r w:rsidR="007F5626" w:rsidRPr="006C5009">
        <w:rPr>
          <w:rStyle w:val="CommentReference"/>
          <w:sz w:val="24"/>
          <w:szCs w:val="24"/>
        </w:rPr>
        <w:commentReference w:id="46"/>
      </w:r>
      <w:r w:rsidR="00243723" w:rsidRPr="00762C75">
        <w:rPr>
          <w:rFonts w:asciiTheme="minorBidi" w:hAnsiTheme="minorBidi"/>
          <w:sz w:val="24"/>
          <w:szCs w:val="24"/>
        </w:rPr>
        <w:t xml:space="preserve">. </w:t>
      </w:r>
      <w:r w:rsidR="004F4609" w:rsidRPr="00762C75">
        <w:rPr>
          <w:rFonts w:asciiTheme="minorBidi" w:hAnsiTheme="minorBidi"/>
          <w:sz w:val="24"/>
          <w:szCs w:val="24"/>
        </w:rPr>
        <w:t xml:space="preserve">However, </w:t>
      </w:r>
      <w:r w:rsidR="00D15ABF" w:rsidRPr="00762C75">
        <w:rPr>
          <w:rFonts w:asciiTheme="minorBidi" w:hAnsiTheme="minorBidi"/>
          <w:sz w:val="24"/>
          <w:szCs w:val="24"/>
        </w:rPr>
        <w:t>it</w:t>
      </w:r>
      <w:r w:rsidR="00243723" w:rsidRPr="00762C75">
        <w:rPr>
          <w:rFonts w:asciiTheme="minorBidi" w:hAnsiTheme="minorBidi"/>
          <w:sz w:val="24"/>
          <w:szCs w:val="24"/>
        </w:rPr>
        <w:t xml:space="preserve"> </w:t>
      </w:r>
      <w:r w:rsidR="004F4609" w:rsidRPr="00762C75">
        <w:rPr>
          <w:rFonts w:asciiTheme="minorBidi" w:hAnsiTheme="minorBidi"/>
          <w:sz w:val="24"/>
          <w:szCs w:val="24"/>
        </w:rPr>
        <w:t>can also</w:t>
      </w:r>
      <w:r w:rsidR="00427D4F" w:rsidRPr="00762C75">
        <w:rPr>
          <w:rFonts w:asciiTheme="minorBidi" w:hAnsiTheme="minorBidi"/>
          <w:sz w:val="24"/>
          <w:szCs w:val="24"/>
        </w:rPr>
        <w:t xml:space="preserve"> cascade from an earlier stage</w:t>
      </w:r>
      <w:r w:rsidR="000A52AD" w:rsidRPr="00762C75">
        <w:rPr>
          <w:rFonts w:asciiTheme="minorBidi" w:hAnsiTheme="minorBidi"/>
          <w:sz w:val="24"/>
          <w:szCs w:val="24"/>
        </w:rPr>
        <w:t>, where the</w:t>
      </w:r>
      <w:r w:rsidR="00427D4F" w:rsidRPr="00762C75">
        <w:rPr>
          <w:rFonts w:asciiTheme="minorBidi" w:hAnsiTheme="minorBidi"/>
          <w:sz w:val="24"/>
          <w:szCs w:val="24"/>
        </w:rPr>
        <w:t xml:space="preserve"> non-specificity is </w:t>
      </w:r>
      <w:r w:rsidR="004F4609" w:rsidRPr="00762C75">
        <w:rPr>
          <w:rFonts w:asciiTheme="minorBidi" w:hAnsiTheme="minorBidi"/>
          <w:sz w:val="24"/>
          <w:szCs w:val="24"/>
        </w:rPr>
        <w:t>induced</w:t>
      </w:r>
      <w:r w:rsidR="00427D4F" w:rsidRPr="00762C75">
        <w:rPr>
          <w:rFonts w:asciiTheme="minorBidi" w:hAnsiTheme="minorBidi"/>
          <w:sz w:val="24"/>
          <w:szCs w:val="24"/>
        </w:rPr>
        <w:t xml:space="preserve"> </w:t>
      </w:r>
      <w:r w:rsidR="004F4609" w:rsidRPr="00762C75">
        <w:rPr>
          <w:rFonts w:asciiTheme="minorBidi" w:hAnsiTheme="minorBidi"/>
          <w:sz w:val="24"/>
          <w:szCs w:val="24"/>
        </w:rPr>
        <w:t>by</w:t>
      </w:r>
      <w:r w:rsidR="00427D4F" w:rsidRPr="00762C75">
        <w:rPr>
          <w:rFonts w:asciiTheme="minorBidi" w:hAnsiTheme="minorBidi"/>
          <w:sz w:val="24"/>
          <w:szCs w:val="24"/>
        </w:rPr>
        <w:t xml:space="preserve"> </w:t>
      </w:r>
      <w:r w:rsidR="00AC35C9" w:rsidRPr="00762C75">
        <w:rPr>
          <w:rFonts w:asciiTheme="minorBidi" w:hAnsiTheme="minorBidi"/>
          <w:sz w:val="24"/>
          <w:szCs w:val="24"/>
        </w:rPr>
        <w:t xml:space="preserve">intrinsic </w:t>
      </w:r>
      <w:r w:rsidR="00427D4F" w:rsidRPr="00762C75">
        <w:rPr>
          <w:rFonts w:asciiTheme="minorBidi" w:hAnsiTheme="minorBidi"/>
          <w:sz w:val="24"/>
          <w:szCs w:val="24"/>
        </w:rPr>
        <w:t>mechanisms</w:t>
      </w:r>
      <w:r w:rsidR="00A67CC1" w:rsidRPr="00762C75">
        <w:rPr>
          <w:rFonts w:asciiTheme="minorBidi" w:hAnsiTheme="minorBidi"/>
          <w:sz w:val="24"/>
          <w:szCs w:val="24"/>
        </w:rPr>
        <w:t xml:space="preserve"> </w:t>
      </w:r>
      <w:r w:rsidR="002A6EB9" w:rsidRPr="00762C75">
        <w:rPr>
          <w:rFonts w:asciiTheme="minorBidi" w:hAnsiTheme="minorBidi"/>
          <w:sz w:val="24"/>
          <w:szCs w:val="24"/>
        </w:rPr>
        <w:t xml:space="preserve">at the earlier stage </w:t>
      </w:r>
      <w:r w:rsidR="00AC35C9" w:rsidRPr="00762C75">
        <w:rPr>
          <w:rFonts w:asciiTheme="minorBidi" w:hAnsiTheme="minorBidi"/>
          <w:sz w:val="24"/>
          <w:szCs w:val="24"/>
        </w:rPr>
        <w:t>or</w:t>
      </w:r>
      <w:r w:rsidR="00427D4F" w:rsidRPr="00762C75">
        <w:rPr>
          <w:rFonts w:asciiTheme="minorBidi" w:hAnsiTheme="minorBidi"/>
          <w:sz w:val="24"/>
          <w:szCs w:val="24"/>
        </w:rPr>
        <w:t xml:space="preserve"> due to</w:t>
      </w:r>
      <w:r w:rsidR="00AC35C9" w:rsidRPr="00762C75">
        <w:rPr>
          <w:rFonts w:asciiTheme="minorBidi" w:hAnsiTheme="minorBidi"/>
          <w:sz w:val="24"/>
          <w:szCs w:val="24"/>
        </w:rPr>
        <w:t xml:space="preserve"> STD </w:t>
      </w:r>
      <w:r w:rsidR="003A6B5A" w:rsidRPr="00762C75">
        <w:rPr>
          <w:rFonts w:asciiTheme="minorBidi" w:hAnsiTheme="minorBidi"/>
          <w:sz w:val="24"/>
          <w:szCs w:val="24"/>
        </w:rPr>
        <w:t>of</w:t>
      </w:r>
      <w:r w:rsidR="002C4E78" w:rsidRPr="00762C75">
        <w:rPr>
          <w:rFonts w:asciiTheme="minorBidi" w:hAnsiTheme="minorBidi"/>
          <w:sz w:val="24"/>
          <w:szCs w:val="24"/>
        </w:rPr>
        <w:t xml:space="preserve"> </w:t>
      </w:r>
      <w:r w:rsidR="00F35D8D" w:rsidRPr="00762C75">
        <w:rPr>
          <w:rFonts w:asciiTheme="minorBidi" w:hAnsiTheme="minorBidi"/>
          <w:sz w:val="24"/>
          <w:szCs w:val="24"/>
        </w:rPr>
        <w:t xml:space="preserve">converged </w:t>
      </w:r>
      <w:r w:rsidR="007F3210" w:rsidRPr="00762C75">
        <w:rPr>
          <w:rFonts w:asciiTheme="minorBidi" w:hAnsiTheme="minorBidi"/>
          <w:sz w:val="24"/>
          <w:szCs w:val="24"/>
        </w:rPr>
        <w:t>afferents</w:t>
      </w:r>
      <w:r w:rsidR="00FB5033">
        <w:rPr>
          <w:rFonts w:asciiTheme="minorBidi" w:hAnsiTheme="minorBidi"/>
          <w:sz w:val="24"/>
          <w:szCs w:val="24"/>
        </w:rPr>
        <w:t xml:space="preserve"> of the earlier stage</w:t>
      </w:r>
      <w:r w:rsidR="00F35D8D" w:rsidRPr="00762C75">
        <w:rPr>
          <w:rFonts w:asciiTheme="minorBidi" w:hAnsiTheme="minorBidi"/>
          <w:sz w:val="24"/>
          <w:szCs w:val="24"/>
        </w:rPr>
        <w:t>.</w:t>
      </w:r>
      <w:r w:rsidR="00AC35C9" w:rsidRPr="00762C75">
        <w:rPr>
          <w:rFonts w:asciiTheme="minorBidi" w:hAnsiTheme="minorBidi"/>
          <w:sz w:val="24"/>
          <w:szCs w:val="24"/>
        </w:rPr>
        <w:t xml:space="preserve"> </w:t>
      </w:r>
      <w:r w:rsidR="004F4609" w:rsidRPr="00762C75">
        <w:rPr>
          <w:rFonts w:asciiTheme="minorBidi" w:hAnsiTheme="minorBidi"/>
          <w:sz w:val="24"/>
          <w:szCs w:val="24"/>
        </w:rPr>
        <w:t>Importantly, s</w:t>
      </w:r>
      <w:r w:rsidR="002F42EA" w:rsidRPr="00762C75">
        <w:rPr>
          <w:rFonts w:asciiTheme="minorBidi" w:hAnsiTheme="minorBidi"/>
          <w:sz w:val="24"/>
          <w:szCs w:val="24"/>
        </w:rPr>
        <w:t>pecific adaptation</w:t>
      </w:r>
      <w:r w:rsidR="00CE7F76" w:rsidRPr="00762C75">
        <w:rPr>
          <w:rFonts w:asciiTheme="minorBidi" w:hAnsiTheme="minorBidi"/>
          <w:sz w:val="24"/>
          <w:szCs w:val="24"/>
        </w:rPr>
        <w:t xml:space="preserve"> </w:t>
      </w:r>
      <w:r w:rsidR="00845B58" w:rsidRPr="00762C75">
        <w:rPr>
          <w:rFonts w:asciiTheme="minorBidi" w:hAnsiTheme="minorBidi"/>
          <w:sz w:val="24"/>
          <w:szCs w:val="24"/>
        </w:rPr>
        <w:t xml:space="preserve">strongly suggests </w:t>
      </w:r>
      <w:r w:rsidR="000F34CE" w:rsidRPr="00762C75">
        <w:rPr>
          <w:rFonts w:asciiTheme="minorBidi" w:hAnsiTheme="minorBidi"/>
          <w:sz w:val="24"/>
          <w:szCs w:val="24"/>
        </w:rPr>
        <w:t xml:space="preserve">that adaptation is not </w:t>
      </w:r>
      <w:r w:rsidR="002F42EA" w:rsidRPr="00762C75">
        <w:rPr>
          <w:rFonts w:asciiTheme="minorBidi" w:hAnsiTheme="minorBidi"/>
          <w:sz w:val="24"/>
          <w:szCs w:val="24"/>
        </w:rPr>
        <w:t>caused</w:t>
      </w:r>
      <w:r w:rsidR="000F34CE" w:rsidRPr="00762C75">
        <w:rPr>
          <w:rFonts w:asciiTheme="minorBidi" w:hAnsiTheme="minorBidi"/>
          <w:sz w:val="24"/>
          <w:szCs w:val="24"/>
        </w:rPr>
        <w:t xml:space="preserve"> by intrinsic </w:t>
      </w:r>
      <w:r w:rsidR="00845B58" w:rsidRPr="00762C75">
        <w:rPr>
          <w:rFonts w:asciiTheme="minorBidi" w:hAnsiTheme="minorBidi"/>
          <w:sz w:val="24"/>
          <w:szCs w:val="24"/>
        </w:rPr>
        <w:t>mechanisms</w:t>
      </w:r>
      <w:r w:rsidR="000F34CE" w:rsidRPr="00762C75">
        <w:rPr>
          <w:rFonts w:asciiTheme="minorBidi" w:hAnsiTheme="minorBidi"/>
          <w:sz w:val="24"/>
          <w:szCs w:val="24"/>
        </w:rPr>
        <w:t xml:space="preserve"> in the recorde</w:t>
      </w:r>
      <w:r w:rsidR="002F42EA" w:rsidRPr="00762C75">
        <w:rPr>
          <w:rFonts w:asciiTheme="minorBidi" w:hAnsiTheme="minorBidi"/>
          <w:sz w:val="24"/>
          <w:szCs w:val="24"/>
        </w:rPr>
        <w:t>d cell</w:t>
      </w:r>
      <w:ins w:id="48" w:author="user" w:date="2016-06-28T17:46:00Z">
        <w:r w:rsidR="00951C46">
          <w:rPr>
            <w:rFonts w:asciiTheme="minorBidi" w:hAnsiTheme="minorBidi"/>
            <w:sz w:val="24"/>
            <w:szCs w:val="24"/>
          </w:rPr>
          <w:t xml:space="preserve"> (Katz et al. </w:t>
        </w:r>
      </w:ins>
      <w:ins w:id="49" w:author="user" w:date="2016-06-28T17:47:00Z">
        <w:r w:rsidR="00951C46">
          <w:rPr>
            <w:rFonts w:asciiTheme="minorBidi" w:hAnsiTheme="minorBidi"/>
            <w:sz w:val="24"/>
            <w:szCs w:val="24"/>
          </w:rPr>
          <w:t>2006////XX)</w:t>
        </w:r>
      </w:ins>
      <w:r w:rsidR="00996441" w:rsidRPr="00762C75">
        <w:rPr>
          <w:rFonts w:asciiTheme="minorBidi" w:hAnsiTheme="minorBidi"/>
          <w:sz w:val="24"/>
          <w:szCs w:val="24"/>
        </w:rPr>
        <w:t xml:space="preserve">. </w:t>
      </w:r>
      <w:r w:rsidR="00F40849" w:rsidRPr="00762C75">
        <w:rPr>
          <w:rFonts w:asciiTheme="minorBidi" w:hAnsiTheme="minorBidi"/>
          <w:sz w:val="24"/>
          <w:szCs w:val="24"/>
        </w:rPr>
        <w:t>It is important to emphasize that</w:t>
      </w:r>
      <w:r w:rsidR="005A30D1" w:rsidRPr="00762C75">
        <w:rPr>
          <w:rFonts w:asciiTheme="minorBidi" w:hAnsiTheme="minorBidi"/>
          <w:sz w:val="24"/>
          <w:szCs w:val="24"/>
        </w:rPr>
        <w:t xml:space="preserve"> specific adaptation </w:t>
      </w:r>
      <w:r w:rsidR="007E369D" w:rsidRPr="00762C75">
        <w:rPr>
          <w:rFonts w:asciiTheme="minorBidi" w:hAnsiTheme="minorBidi"/>
          <w:sz w:val="24"/>
          <w:szCs w:val="24"/>
        </w:rPr>
        <w:t xml:space="preserve">does not indicate </w:t>
      </w:r>
      <w:r w:rsidR="00530641" w:rsidRPr="00762C75">
        <w:rPr>
          <w:rFonts w:asciiTheme="minorBidi" w:hAnsiTheme="minorBidi"/>
          <w:sz w:val="24"/>
          <w:szCs w:val="24"/>
        </w:rPr>
        <w:t xml:space="preserve">necessarily </w:t>
      </w:r>
      <w:r w:rsidR="00927DF8" w:rsidRPr="00762C75">
        <w:rPr>
          <w:rFonts w:asciiTheme="minorBidi" w:hAnsiTheme="minorBidi"/>
          <w:sz w:val="24"/>
          <w:szCs w:val="24"/>
        </w:rPr>
        <w:t>that inputs that encode</w:t>
      </w:r>
      <w:r w:rsidR="007E369D" w:rsidRPr="00762C75">
        <w:rPr>
          <w:rFonts w:asciiTheme="minorBidi" w:hAnsiTheme="minorBidi"/>
          <w:sz w:val="24"/>
          <w:szCs w:val="24"/>
        </w:rPr>
        <w:t xml:space="preserve"> different </w:t>
      </w:r>
      <w:r w:rsidR="00BD6F35" w:rsidRPr="00762C75">
        <w:rPr>
          <w:rFonts w:asciiTheme="minorBidi" w:hAnsiTheme="minorBidi"/>
          <w:sz w:val="24"/>
          <w:szCs w:val="24"/>
        </w:rPr>
        <w:t xml:space="preserve">type of information </w:t>
      </w:r>
      <w:r w:rsidR="007E369D" w:rsidRPr="00762C75">
        <w:rPr>
          <w:rFonts w:asciiTheme="minorBidi" w:hAnsiTheme="minorBidi"/>
          <w:sz w:val="24"/>
          <w:szCs w:val="24"/>
        </w:rPr>
        <w:t>converged onto the recorded cell</w:t>
      </w:r>
      <w:r w:rsidR="00BC3241" w:rsidRPr="00762C75">
        <w:rPr>
          <w:rFonts w:asciiTheme="minorBidi" w:hAnsiTheme="minorBidi"/>
          <w:sz w:val="24"/>
          <w:szCs w:val="24"/>
        </w:rPr>
        <w:t xml:space="preserve">. For example, </w:t>
      </w:r>
      <w:r w:rsidR="003E19BD" w:rsidRPr="00762C75">
        <w:rPr>
          <w:rFonts w:asciiTheme="minorBidi" w:hAnsiTheme="minorBidi"/>
          <w:sz w:val="24"/>
          <w:szCs w:val="24"/>
        </w:rPr>
        <w:t xml:space="preserve">inputs </w:t>
      </w:r>
      <w:r w:rsidR="00BC3241" w:rsidRPr="00762C75">
        <w:rPr>
          <w:rFonts w:asciiTheme="minorBidi" w:hAnsiTheme="minorBidi"/>
          <w:sz w:val="24"/>
          <w:szCs w:val="24"/>
        </w:rPr>
        <w:t>may adapt independent</w:t>
      </w:r>
      <w:r w:rsidR="00927DF8" w:rsidRPr="00762C75">
        <w:rPr>
          <w:rFonts w:asciiTheme="minorBidi" w:hAnsiTheme="minorBidi"/>
          <w:sz w:val="24"/>
          <w:szCs w:val="24"/>
        </w:rPr>
        <w:t>ly at separated</w:t>
      </w:r>
      <w:r w:rsidR="00BC3241" w:rsidRPr="00762C75">
        <w:rPr>
          <w:rFonts w:asciiTheme="minorBidi" w:hAnsiTheme="minorBidi"/>
          <w:sz w:val="24"/>
          <w:szCs w:val="24"/>
        </w:rPr>
        <w:t xml:space="preserve"> pathways, converged and </w:t>
      </w:r>
      <w:r w:rsidR="00FF42A1" w:rsidRPr="00762C75">
        <w:rPr>
          <w:rFonts w:asciiTheme="minorBidi" w:hAnsiTheme="minorBidi"/>
          <w:sz w:val="24"/>
          <w:szCs w:val="24"/>
        </w:rPr>
        <w:t xml:space="preserve">later </w:t>
      </w:r>
      <w:r w:rsidR="00BC3241" w:rsidRPr="00762C75">
        <w:rPr>
          <w:rFonts w:asciiTheme="minorBidi" w:hAnsiTheme="minorBidi"/>
          <w:sz w:val="24"/>
          <w:szCs w:val="24"/>
        </w:rPr>
        <w:t xml:space="preserve">cascade to the recorded cell </w:t>
      </w:r>
      <w:r w:rsidR="007E369D" w:rsidRPr="00762C75">
        <w:rPr>
          <w:rFonts w:asciiTheme="minorBidi" w:hAnsiTheme="minorBidi"/>
          <w:sz w:val="24"/>
          <w:szCs w:val="24"/>
        </w:rPr>
        <w:t xml:space="preserve">without </w:t>
      </w:r>
      <w:r w:rsidR="00BC3241" w:rsidRPr="00762C75">
        <w:rPr>
          <w:rFonts w:asciiTheme="minorBidi" w:hAnsiTheme="minorBidi"/>
          <w:sz w:val="24"/>
          <w:szCs w:val="24"/>
        </w:rPr>
        <w:t>further</w:t>
      </w:r>
      <w:r w:rsidR="003E19BD" w:rsidRPr="00762C75">
        <w:rPr>
          <w:rFonts w:asciiTheme="minorBidi" w:hAnsiTheme="minorBidi"/>
          <w:sz w:val="24"/>
          <w:szCs w:val="24"/>
        </w:rPr>
        <w:t xml:space="preserve"> augmentation of </w:t>
      </w:r>
      <w:r w:rsidR="007E369D" w:rsidRPr="00762C75">
        <w:rPr>
          <w:rFonts w:asciiTheme="minorBidi" w:hAnsiTheme="minorBidi"/>
          <w:sz w:val="24"/>
          <w:szCs w:val="24"/>
        </w:rPr>
        <w:t xml:space="preserve">adaptation. </w:t>
      </w:r>
      <w:r w:rsidR="00CE7F76" w:rsidRPr="00762C75">
        <w:rPr>
          <w:rFonts w:asciiTheme="minorBidi" w:hAnsiTheme="minorBidi"/>
          <w:sz w:val="24"/>
          <w:szCs w:val="24"/>
        </w:rPr>
        <w:t xml:space="preserve"> </w:t>
      </w:r>
      <w:r w:rsidR="00AB1D49" w:rsidRPr="00762C75">
        <w:rPr>
          <w:rFonts w:asciiTheme="minorBidi" w:hAnsiTheme="minorBidi"/>
          <w:sz w:val="24"/>
          <w:szCs w:val="24"/>
        </w:rPr>
        <w:t xml:space="preserve"> </w:t>
      </w:r>
    </w:p>
    <w:p w14:paraId="3820DFB6" w14:textId="60C6988C" w:rsidR="003917EE" w:rsidRPr="00762C75" w:rsidRDefault="008A6465" w:rsidP="0061004A">
      <w:pPr>
        <w:spacing w:line="360" w:lineRule="auto"/>
        <w:rPr>
          <w:rFonts w:asciiTheme="minorBidi" w:hAnsiTheme="minorBidi"/>
          <w:sz w:val="24"/>
          <w:szCs w:val="24"/>
        </w:rPr>
      </w:pPr>
      <w:r w:rsidRPr="00762C75">
        <w:rPr>
          <w:rFonts w:asciiTheme="minorBidi" w:hAnsiTheme="minorBidi"/>
          <w:sz w:val="24"/>
          <w:szCs w:val="24"/>
        </w:rPr>
        <w:t xml:space="preserve">Several studies </w:t>
      </w:r>
      <w:r w:rsidR="00D956C1" w:rsidRPr="00762C75">
        <w:rPr>
          <w:rFonts w:asciiTheme="minorBidi" w:hAnsiTheme="minorBidi"/>
          <w:sz w:val="24"/>
          <w:szCs w:val="24"/>
        </w:rPr>
        <w:t xml:space="preserve">of the barrel cortex </w:t>
      </w:r>
      <w:r w:rsidRPr="00762C75">
        <w:rPr>
          <w:rFonts w:asciiTheme="minorBidi" w:hAnsiTheme="minorBidi"/>
          <w:sz w:val="24"/>
          <w:szCs w:val="24"/>
        </w:rPr>
        <w:t xml:space="preserve">examined the specificity of </w:t>
      </w:r>
      <w:r w:rsidR="00D956C1" w:rsidRPr="00762C75">
        <w:rPr>
          <w:rFonts w:asciiTheme="minorBidi" w:hAnsiTheme="minorBidi"/>
          <w:sz w:val="24"/>
          <w:szCs w:val="24"/>
        </w:rPr>
        <w:t xml:space="preserve">whisker </w:t>
      </w:r>
      <w:r w:rsidRPr="00762C75">
        <w:rPr>
          <w:rFonts w:asciiTheme="minorBidi" w:hAnsiTheme="minorBidi"/>
          <w:sz w:val="24"/>
          <w:szCs w:val="24"/>
        </w:rPr>
        <w:t xml:space="preserve">adaptation </w:t>
      </w:r>
      <w:r w:rsidR="00683C49" w:rsidRPr="00762C75">
        <w:rPr>
          <w:rFonts w:asciiTheme="minorBidi" w:hAnsiTheme="minorBidi"/>
          <w:sz w:val="24"/>
          <w:szCs w:val="24"/>
        </w:rPr>
        <w:t xml:space="preserve">to different features such as whisker identity, stimulation intensity </w:t>
      </w:r>
      <w:r w:rsidR="00F50613" w:rsidRPr="00762C75">
        <w:rPr>
          <w:rFonts w:asciiTheme="minorBidi" w:hAnsiTheme="minorBidi"/>
          <w:sz w:val="24"/>
          <w:szCs w:val="24"/>
        </w:rPr>
        <w:lastRenderedPageBreak/>
        <w:t>and the</w:t>
      </w:r>
      <w:r w:rsidR="00683C49" w:rsidRPr="00762C75">
        <w:rPr>
          <w:rFonts w:asciiTheme="minorBidi" w:hAnsiTheme="minorBidi"/>
          <w:sz w:val="24"/>
          <w:szCs w:val="24"/>
        </w:rPr>
        <w:t xml:space="preserve"> direction of whisker deflection</w:t>
      </w:r>
      <w:r w:rsidRPr="00762C75">
        <w:rPr>
          <w:rFonts w:asciiTheme="minorBidi" w:hAnsiTheme="minorBidi"/>
          <w:sz w:val="24"/>
          <w:szCs w:val="24"/>
        </w:rPr>
        <w:t xml:space="preserve">. The specificity of adaptation to whisker identity in the barrel cortex </w:t>
      </w:r>
      <w:r w:rsidR="00C00831" w:rsidRPr="00762C75">
        <w:rPr>
          <w:rFonts w:asciiTheme="minorBidi" w:hAnsiTheme="minorBidi"/>
          <w:sz w:val="24"/>
          <w:szCs w:val="24"/>
        </w:rPr>
        <w:t xml:space="preserve">of anesthetized rats </w:t>
      </w:r>
      <w:r w:rsidRPr="00762C75">
        <w:rPr>
          <w:rFonts w:asciiTheme="minorBidi" w:hAnsiTheme="minorBidi"/>
          <w:sz w:val="24"/>
          <w:szCs w:val="24"/>
        </w:rPr>
        <w:t>was examined intracellularly by Katz et al. (2006)</w:t>
      </w:r>
      <w:r w:rsidR="003F4D9F" w:rsidRPr="00762C75">
        <w:rPr>
          <w:rFonts w:asciiTheme="minorBidi" w:hAnsiTheme="minorBidi"/>
          <w:sz w:val="24"/>
          <w:szCs w:val="24"/>
        </w:rPr>
        <w:t xml:space="preserve">. In this study they found that the response of </w:t>
      </w:r>
      <w:r w:rsidR="00F50613" w:rsidRPr="00762C75">
        <w:rPr>
          <w:rFonts w:asciiTheme="minorBidi" w:hAnsiTheme="minorBidi"/>
          <w:sz w:val="24"/>
          <w:szCs w:val="24"/>
        </w:rPr>
        <w:t xml:space="preserve">neurons in </w:t>
      </w:r>
      <w:r w:rsidR="00C63CB6" w:rsidRPr="00762C75">
        <w:rPr>
          <w:rFonts w:asciiTheme="minorBidi" w:hAnsiTheme="minorBidi"/>
          <w:sz w:val="24"/>
          <w:szCs w:val="24"/>
        </w:rPr>
        <w:t>layer 2/3 and 4</w:t>
      </w:r>
      <w:r w:rsidR="003F4D9F" w:rsidRPr="00762C75">
        <w:rPr>
          <w:rFonts w:asciiTheme="minorBidi" w:hAnsiTheme="minorBidi"/>
          <w:sz w:val="24"/>
          <w:szCs w:val="24"/>
        </w:rPr>
        <w:t xml:space="preserve"> to a given whisker </w:t>
      </w:r>
      <w:r w:rsidR="000E238D" w:rsidRPr="00762C75">
        <w:rPr>
          <w:rFonts w:asciiTheme="minorBidi" w:hAnsiTheme="minorBidi"/>
          <w:sz w:val="24"/>
          <w:szCs w:val="24"/>
        </w:rPr>
        <w:t>was</w:t>
      </w:r>
      <w:r w:rsidR="00C63CB6" w:rsidRPr="00762C75">
        <w:rPr>
          <w:rFonts w:asciiTheme="minorBidi" w:hAnsiTheme="minorBidi"/>
          <w:sz w:val="24"/>
          <w:szCs w:val="24"/>
        </w:rPr>
        <w:t xml:space="preserve"> not affected if it was delivered </w:t>
      </w:r>
      <w:r w:rsidR="00EA2C16" w:rsidRPr="00762C75">
        <w:rPr>
          <w:rFonts w:asciiTheme="minorBidi" w:hAnsiTheme="minorBidi"/>
          <w:sz w:val="24"/>
          <w:szCs w:val="24"/>
        </w:rPr>
        <w:t xml:space="preserve">following </w:t>
      </w:r>
      <w:r w:rsidR="00C63CB6" w:rsidRPr="00762C75">
        <w:rPr>
          <w:rFonts w:asciiTheme="minorBidi" w:hAnsiTheme="minorBidi"/>
          <w:sz w:val="24"/>
          <w:szCs w:val="24"/>
        </w:rPr>
        <w:t xml:space="preserve">repetitive stimulation of a neighboring whisker </w:t>
      </w:r>
      <w:r w:rsidR="00223087" w:rsidRPr="00762C75">
        <w:rPr>
          <w:rFonts w:asciiTheme="minorBidi" w:hAnsiTheme="minorBidi"/>
          <w:sz w:val="24"/>
          <w:szCs w:val="24"/>
        </w:rPr>
        <w:t xml:space="preserve">to which cells responded </w:t>
      </w:r>
      <w:r w:rsidR="00C63CB6" w:rsidRPr="00762C75">
        <w:rPr>
          <w:rFonts w:asciiTheme="minorBidi" w:hAnsiTheme="minorBidi"/>
          <w:sz w:val="24"/>
          <w:szCs w:val="24"/>
        </w:rPr>
        <w:t>(</w:t>
      </w:r>
      <w:r w:rsidR="001D5B4F" w:rsidRPr="00762C75">
        <w:rPr>
          <w:rFonts w:asciiTheme="minorBidi" w:hAnsiTheme="minorBidi"/>
          <w:sz w:val="24"/>
          <w:szCs w:val="24"/>
        </w:rPr>
        <w:t xml:space="preserve">Fig. </w:t>
      </w:r>
      <w:r w:rsidR="004005B7" w:rsidRPr="00762C75">
        <w:rPr>
          <w:rFonts w:asciiTheme="minorBidi" w:hAnsiTheme="minorBidi"/>
          <w:sz w:val="24"/>
          <w:szCs w:val="24"/>
        </w:rPr>
        <w:t>2</w:t>
      </w:r>
      <w:r w:rsidR="00C63CB6" w:rsidRPr="00762C75">
        <w:rPr>
          <w:rFonts w:asciiTheme="minorBidi" w:hAnsiTheme="minorBidi"/>
          <w:sz w:val="24"/>
          <w:szCs w:val="24"/>
        </w:rPr>
        <w:t>)</w:t>
      </w:r>
      <w:r w:rsidR="00AF1DDD" w:rsidRPr="00762C75">
        <w:rPr>
          <w:rFonts w:asciiTheme="minorBidi" w:hAnsiTheme="minorBidi"/>
          <w:sz w:val="24"/>
          <w:szCs w:val="24"/>
        </w:rPr>
        <w:t>,</w:t>
      </w:r>
      <w:r w:rsidR="00C63CB6" w:rsidRPr="00762C75">
        <w:rPr>
          <w:rFonts w:asciiTheme="minorBidi" w:hAnsiTheme="minorBidi"/>
          <w:sz w:val="24"/>
          <w:szCs w:val="24"/>
        </w:rPr>
        <w:t xml:space="preserve"> indicating that adaptation </w:t>
      </w:r>
      <w:r w:rsidR="00160AEE" w:rsidRPr="00762C75">
        <w:rPr>
          <w:rFonts w:asciiTheme="minorBidi" w:hAnsiTheme="minorBidi"/>
          <w:sz w:val="24"/>
          <w:szCs w:val="24"/>
        </w:rPr>
        <w:t xml:space="preserve">to whisker identity </w:t>
      </w:r>
      <w:r w:rsidR="00C63CB6" w:rsidRPr="00762C75">
        <w:rPr>
          <w:rFonts w:asciiTheme="minorBidi" w:hAnsiTheme="minorBidi"/>
          <w:sz w:val="24"/>
          <w:szCs w:val="24"/>
        </w:rPr>
        <w:t xml:space="preserve">was highly specific.  </w:t>
      </w:r>
      <w:r w:rsidR="00B54560" w:rsidRPr="00762C75">
        <w:rPr>
          <w:rFonts w:asciiTheme="minorBidi" w:hAnsiTheme="minorBidi"/>
          <w:sz w:val="24"/>
          <w:szCs w:val="24"/>
        </w:rPr>
        <w:t xml:space="preserve">The </w:t>
      </w:r>
      <w:r w:rsidR="007D481B" w:rsidRPr="00762C75">
        <w:rPr>
          <w:rFonts w:asciiTheme="minorBidi" w:hAnsiTheme="minorBidi"/>
          <w:sz w:val="24"/>
          <w:szCs w:val="24"/>
        </w:rPr>
        <w:t xml:space="preserve">prominent </w:t>
      </w:r>
      <w:r w:rsidR="00B54560" w:rsidRPr="00762C75">
        <w:rPr>
          <w:rFonts w:asciiTheme="minorBidi" w:hAnsiTheme="minorBidi"/>
          <w:sz w:val="24"/>
          <w:szCs w:val="24"/>
        </w:rPr>
        <w:t xml:space="preserve">specificity of adaptation </w:t>
      </w:r>
      <w:r w:rsidR="00DD0636" w:rsidRPr="00762C75">
        <w:rPr>
          <w:rFonts w:asciiTheme="minorBidi" w:hAnsiTheme="minorBidi"/>
          <w:sz w:val="24"/>
          <w:szCs w:val="24"/>
        </w:rPr>
        <w:t xml:space="preserve">implies </w:t>
      </w:r>
      <w:r w:rsidR="00B54560" w:rsidRPr="00762C75">
        <w:rPr>
          <w:rFonts w:asciiTheme="minorBidi" w:hAnsiTheme="minorBidi"/>
          <w:sz w:val="24"/>
          <w:szCs w:val="24"/>
        </w:rPr>
        <w:t xml:space="preserve">that intrinsic mechanisms </w:t>
      </w:r>
      <w:r w:rsidR="00FA7BB6" w:rsidRPr="00762C75">
        <w:rPr>
          <w:rFonts w:asciiTheme="minorBidi" w:hAnsiTheme="minorBidi"/>
          <w:sz w:val="24"/>
          <w:szCs w:val="24"/>
        </w:rPr>
        <w:t xml:space="preserve">for adaptation </w:t>
      </w:r>
      <w:r w:rsidR="00AA676F" w:rsidRPr="00762C75">
        <w:rPr>
          <w:rFonts w:asciiTheme="minorBidi" w:hAnsiTheme="minorBidi"/>
          <w:sz w:val="24"/>
          <w:szCs w:val="24"/>
        </w:rPr>
        <w:t xml:space="preserve">were </w:t>
      </w:r>
      <w:r w:rsidR="00FA7BB6" w:rsidRPr="00762C75">
        <w:rPr>
          <w:rFonts w:asciiTheme="minorBidi" w:hAnsiTheme="minorBidi"/>
          <w:sz w:val="24"/>
          <w:szCs w:val="24"/>
        </w:rPr>
        <w:t xml:space="preserve">absent </w:t>
      </w:r>
      <w:r w:rsidR="001E7F29" w:rsidRPr="00762C75">
        <w:rPr>
          <w:rFonts w:asciiTheme="minorBidi" w:hAnsiTheme="minorBidi"/>
          <w:sz w:val="24"/>
          <w:szCs w:val="24"/>
        </w:rPr>
        <w:t>in</w:t>
      </w:r>
      <w:r w:rsidR="00B54560" w:rsidRPr="00762C75">
        <w:rPr>
          <w:rFonts w:asciiTheme="minorBidi" w:hAnsiTheme="minorBidi"/>
          <w:sz w:val="24"/>
          <w:szCs w:val="24"/>
        </w:rPr>
        <w:t xml:space="preserve"> the recorded cells</w:t>
      </w:r>
      <w:r w:rsidR="00FA7BB6" w:rsidRPr="00762C75">
        <w:rPr>
          <w:rFonts w:asciiTheme="minorBidi" w:hAnsiTheme="minorBidi"/>
          <w:sz w:val="24"/>
          <w:szCs w:val="24"/>
        </w:rPr>
        <w:t xml:space="preserve">. </w:t>
      </w:r>
      <w:r w:rsidR="00FC61E3" w:rsidRPr="00762C75">
        <w:rPr>
          <w:rFonts w:asciiTheme="minorBidi" w:hAnsiTheme="minorBidi"/>
          <w:sz w:val="24"/>
          <w:szCs w:val="24"/>
        </w:rPr>
        <w:t xml:space="preserve">These results </w:t>
      </w:r>
      <w:r w:rsidR="00082B65" w:rsidRPr="00762C75">
        <w:rPr>
          <w:rFonts w:asciiTheme="minorBidi" w:hAnsiTheme="minorBidi"/>
          <w:sz w:val="24"/>
          <w:szCs w:val="24"/>
        </w:rPr>
        <w:t xml:space="preserve">also </w:t>
      </w:r>
      <w:r w:rsidR="00CF1E39" w:rsidRPr="00762C75">
        <w:rPr>
          <w:rFonts w:asciiTheme="minorBidi" w:hAnsiTheme="minorBidi"/>
          <w:sz w:val="24"/>
          <w:szCs w:val="24"/>
        </w:rPr>
        <w:t>suggest</w:t>
      </w:r>
      <w:r w:rsidR="00FC61E3" w:rsidRPr="00762C75">
        <w:rPr>
          <w:rFonts w:asciiTheme="minorBidi" w:hAnsiTheme="minorBidi"/>
          <w:sz w:val="24"/>
          <w:szCs w:val="24"/>
        </w:rPr>
        <w:t>ed</w:t>
      </w:r>
      <w:r w:rsidR="00CF1E39" w:rsidRPr="00762C75">
        <w:rPr>
          <w:rFonts w:asciiTheme="minorBidi" w:hAnsiTheme="minorBidi"/>
          <w:sz w:val="24"/>
          <w:szCs w:val="24"/>
        </w:rPr>
        <w:t xml:space="preserve"> that L4 cells </w:t>
      </w:r>
      <w:r w:rsidR="00FC61E3" w:rsidRPr="00762C75">
        <w:rPr>
          <w:rFonts w:asciiTheme="minorBidi" w:hAnsiTheme="minorBidi"/>
          <w:sz w:val="24"/>
          <w:szCs w:val="24"/>
        </w:rPr>
        <w:t xml:space="preserve">are </w:t>
      </w:r>
      <w:r w:rsidR="007F5626" w:rsidRPr="00762C75">
        <w:rPr>
          <w:rFonts w:asciiTheme="minorBidi" w:hAnsiTheme="minorBidi"/>
          <w:sz w:val="24"/>
          <w:szCs w:val="24"/>
        </w:rPr>
        <w:t xml:space="preserve">mainly </w:t>
      </w:r>
      <w:r w:rsidR="00FC61E3" w:rsidRPr="00762C75">
        <w:rPr>
          <w:rFonts w:asciiTheme="minorBidi" w:hAnsiTheme="minorBidi"/>
          <w:sz w:val="24"/>
          <w:szCs w:val="24"/>
        </w:rPr>
        <w:t>innervated by single whisker thalamic afferents</w:t>
      </w:r>
      <w:r w:rsidR="001D4AA8" w:rsidRPr="00762C75">
        <w:rPr>
          <w:rFonts w:asciiTheme="minorBidi" w:hAnsiTheme="minorBidi"/>
          <w:sz w:val="24"/>
          <w:szCs w:val="24"/>
        </w:rPr>
        <w:t>, in agreement with anatomical and electrophysiological studies</w:t>
      </w:r>
      <w:r w:rsidR="00D34A0B" w:rsidRPr="00762C75">
        <w:rPr>
          <w:rFonts w:asciiTheme="minorBidi" w:hAnsiTheme="minorBidi"/>
          <w:sz w:val="24"/>
          <w:szCs w:val="24"/>
        </w:rPr>
        <w:t xml:space="preserve"> </w:t>
      </w:r>
      <w:r w:rsidR="00D34A0B" w:rsidRPr="000E44DA">
        <w:rPr>
          <w:rFonts w:asciiTheme="minorBidi" w:hAnsiTheme="minorBidi"/>
          <w:sz w:val="24"/>
          <w:szCs w:val="24"/>
        </w:rPr>
        <w:fldChar w:fldCharType="begin"/>
      </w:r>
      <w:r w:rsidR="00D34A0B" w:rsidRPr="00762C75">
        <w:rPr>
          <w:rFonts w:asciiTheme="minorBidi" w:hAnsiTheme="minorBidi"/>
          <w:sz w:val="24"/>
          <w:szCs w:val="24"/>
        </w:rPr>
        <w:instrText xml:space="preserve"> ADDIN ZOTERO_ITEM CSL_CITATION {"citationID":"tasvput16","properties":{"formattedCitation":"(Agmon et al., 1995; Keller and Carlson, 1999)","plainCitation":"(Agmon et al., 1995; Keller and Carlson, 1999)"},"citationItems":[{"id":2240,"uris":["http://zotero.org/users/6623/items/7BUKQ9VV"],"uri":["http://zotero.org/users/6623/items/7BUKQ9VV"],"itemData":{"id":2240,"type":"article-journal","title":"Topological precision in the thalamic projection to neonatal mouse barrel cortex","container-title":"The Journal of Neuroscience: The Official Journal of the Society for Neuroscience","page":"549-561","volume":"15","issue":"1 Pt 2","source":"PubMed","abstract":"Somatosensory thalamus and cortex in rodents contain topological representations of the facial whisker pad. The thalamic representation of a single whisker (\"barreloid\") is presumed to project exclusively to the cortical representation (\"barrel\") of the same whisker; however, it was not known when this correspondence is established during early development, nor how precise the thalamocortical projection is at birth, before formation of barrels and barreloids. To answer these questions, we retrogradely labeled thalamocortical projection neurons in fixed brain slices from 0-8 d old (P0-P8) mice, by placing paired deposits of two fluorescent dyes in adjacent barrels or (before barrel formation) in adjacent loci in upper cortical layers. At all ages studied, a negligible fraction of the retrogradely labeled cells was double labeled, implying that branches of single thalamocortical axons never extended within layer IV over an area wider than a single barrel. In P0 preparations, 70% of paired dye deposits placed 75-200 microns apart resulted in statistically significant segregation of labeled cell clusters in the thalamus. Quantitative analysis indicated that on P0 about 70% of thalamocortical axons were within 1.3 presumptive barrel diameters from their topologically precise target. In P4-P8 preparations, the great majority of thalamic cells retrogradely labeled from a single barrel were found in a single barreloid, implying a 1:1 projection of barreloids to barrels. The postnatal increase in topological precision was reproduced by a computer simulation, which assumed that many aberrant axons corrected their initial targeting error by extending terminal arborizations asymmetrically, towards the center of their appropriate barrel.","ISSN":"0270-6474","note":"PMID: 7823163","journalAbbreviation":"J. Neurosci.","language":"eng","author":[{"family":"Agmon","given":"A."},{"family":"Yang","given":"L. T."},{"family":"Jones","given":"E. G."},{"family":"O'Dowd","given":"D. K."}],"issued":{"date-parts":[["1995",1]]},"PMID":"7823163"}},{"id":2244,"uris":["http://zotero.org/users/6623/items/6U8UPFS9"],"uri":["http://zotero.org/users/6623/items/6U8UPFS9"],"itemData":{"id":2244,"type":"article-journal","title":"Neonatal whisker clipping alters intracortical, but not thalamocortical projections, in rat barrel cortex","container-title":"The Journal of Comparative Neurology","page":"83-94","volume":"412","issue":"1","source":"PubMed","abstract":"Retrograde axonal transport of cholera toxin B subunit (CTB) was used to compare the development of intracortical and thalamocortical connections in normal rats with those in rats in which all of the whiskers were trimmed continuously from birth. In normal animals, injections of CTB into a single barrel column resulted in an asymmetrical labeling of cells that were distributed preferentially within columns related to the same row in which the injection was placed. This anisotropy in the patterns of intracortical connections was not observed in whisker-clipped animals. In these animals, there was a significant reduction in the mean number of labeled cells in the infragranular layers, and labeled cells were distributed symmetrically around the injection site. The same injections of CTB also labeled thalamocortical neurons in the ventrobasal thalamus. Analysis of the distribution of these cells revealed that, in both control and experimental animals, the vast majority of labeled cells were restricted to a homologous (i.e., corresponding to the injected cortical barrel) thalamic barreloid. These findings indicate that manipulations of sensory experience alter patterns of intracortical, but not thalamocortical, connections.","ISSN":"0021-9967","note":"PMID: 10440711","journalAbbreviation":"J. Comp. Neurol.","language":"eng","author":[{"family":"Keller","given":"A."},{"family":"Carlson","given":"G. C."}],"issued":{"date-parts":[["1999",9,13]]},"PMID":"10440711"}}],"schema":"https://github.com/citation-style-language/schema/raw/master/csl-citation.json"} </w:instrText>
      </w:r>
      <w:r w:rsidR="00D34A0B" w:rsidRPr="000E44DA">
        <w:rPr>
          <w:rFonts w:asciiTheme="minorBidi" w:hAnsiTheme="minorBidi"/>
          <w:sz w:val="24"/>
          <w:szCs w:val="24"/>
        </w:rPr>
        <w:fldChar w:fldCharType="separate"/>
      </w:r>
      <w:r w:rsidR="00D34A0B" w:rsidRPr="0061004A">
        <w:rPr>
          <w:rFonts w:ascii="Arial" w:hAnsi="Arial" w:cs="Arial"/>
          <w:sz w:val="24"/>
          <w:szCs w:val="24"/>
        </w:rPr>
        <w:t>(Agmon et al., 1995; Keller and Carlson, 1999)</w:t>
      </w:r>
      <w:r w:rsidR="00D34A0B" w:rsidRPr="000E44DA">
        <w:rPr>
          <w:rFonts w:asciiTheme="minorBidi" w:hAnsiTheme="minorBidi"/>
          <w:sz w:val="24"/>
          <w:szCs w:val="24"/>
        </w:rPr>
        <w:fldChar w:fldCharType="end"/>
      </w:r>
      <w:r w:rsidR="00D34A0B" w:rsidRPr="00762C75">
        <w:rPr>
          <w:rFonts w:asciiTheme="minorBidi" w:hAnsiTheme="minorBidi"/>
          <w:sz w:val="24"/>
          <w:szCs w:val="24"/>
        </w:rPr>
        <w:t xml:space="preserve"> </w:t>
      </w:r>
      <w:r w:rsidR="00D34A0B" w:rsidRPr="000E44DA">
        <w:rPr>
          <w:rFonts w:asciiTheme="minorBidi" w:hAnsiTheme="minorBidi"/>
          <w:sz w:val="24"/>
          <w:szCs w:val="24"/>
        </w:rPr>
        <w:fldChar w:fldCharType="begin"/>
      </w:r>
      <w:r w:rsidR="00D34A0B" w:rsidRPr="00762C75">
        <w:rPr>
          <w:rFonts w:asciiTheme="minorBidi" w:hAnsiTheme="minorBidi"/>
          <w:sz w:val="24"/>
          <w:szCs w:val="24"/>
        </w:rPr>
        <w:instrText xml:space="preserve"> ADDIN ZOTERO_ITEM CSL_CITATION {"citationID":"1lemh6phoo","properties":{"formattedCitation":"(Land et al., 1995)","plainCitation":"(Land et al., 1995)"},"citationItems":[{"id":2242,"uris":["http://zotero.org/users/6623/items/HXSIRTJP"],"uri":["http://zotero.org/users/6623/items/HXSIRTJP"],"itemData":{"id":2242,"type":"article-journal","title":"Barreloids in adult rat thalamus: three-dimensional architecture and relationship to somatosensory cortical barrels","container-title":"The Journal of Comparative Neurology","page":"573-588","volume":"355","issue":"4","source":"PubMed","abstract":"Histochemical staining for cytochrome oxidase (CO) and axonal transport of horseradish peroxidase (HRP) were used to investigate thalamocortical connections in the vibrissa-barrel system of adult rats. CO staining revealed that the medial division of the ventrobasal thalamic nucleus (VBm) consists of intensely stained rod-like configurations, containing thalamocortical projection neurons and intervening neuropil, separated by lighter-stained septa. CO-dark rods span the thickness of VBm, are arranged in a pattern of rows and arcs that resembles the distribution of vibrissae on the mystacial pad, and are similar to the cytoarchitectonic structures termed \"barreloids\" in the mouse thalamus. Based upon the dimensions of CO-dark structures and the numerical density of neurons in VBm we estimated that a barreloid in the rat may contain 250-300 neurons. HRP injections into lamina IV of the somatosensory cortex led to retrograde labeling of neurons within one or more barreloids. When injections were centered within the CO-dark hollows of cortical barrels about 95% of retrogradely labeled neurons were located in the barreloid that is isomorphic to the injected barrel; up to 5% of labeled neurons were located within a single adjacent barreloid. Barrel hollow injections that also included a barrel side yielded a larger proportion of labeled neurons in non-isomorphic barreloids. Interestingly, such extra-barreloid labeling was topologically consistent in that HRP-labeled neurons were distributed among barreloids that corresponded to cortical barrels nearest the injected barrel side. Injections into the septa between barrels similarly resulted in labeling within barreloids that corresponded to cortical barrels flanking the septal injection site. Following lamina IV injections the density of labeled neurons tended to be highest in the ventrolateral one-half to two-thirds of VBm. Retrograde labeling of neurons in the dorsomedial one-third to one-half of VBm was more often observed after HRP injections at the lamina V/VI border. Thus, barreloid neurons may be heterogeneous with respect to their laminar pattern of terminations within the somatosensory cortex. Some HRP injections in the cortex resulted in orthograde labeling of corticothalamic axons in the barreloids. When observed, labeled corticothalamic axons arborized principally within the barreloid isomorphic to the injected barrel column. Indeed, terminal labeling was densest in the vicinity of neurons retrogradely labeled by the same injection.","DOI":"10.1002/cne.903550407","ISSN":"0021-9967","note":"PMID: 7636032","shortTitle":"Barreloids in adult rat thalamus","journalAbbreviation":"J. Comp. Neurol.","language":"eng","author":[{"family":"Land","given":"P. W."},{"family":"Buffer","given":"S. A."},{"family":"Yaskosky","given":"J. D."}],"issued":{"date-parts":[["1995",5,15]]},"PMID":"7636032"}}],"schema":"https://github.com/citation-style-language/schema/raw/master/csl-citation.json"} </w:instrText>
      </w:r>
      <w:r w:rsidR="00D34A0B" w:rsidRPr="000E44DA">
        <w:rPr>
          <w:rFonts w:asciiTheme="minorBidi" w:hAnsiTheme="minorBidi"/>
          <w:sz w:val="24"/>
          <w:szCs w:val="24"/>
        </w:rPr>
        <w:fldChar w:fldCharType="separate"/>
      </w:r>
      <w:r w:rsidR="00D34A0B" w:rsidRPr="0061004A">
        <w:rPr>
          <w:rFonts w:ascii="Arial" w:hAnsi="Arial" w:cs="Arial"/>
          <w:sz w:val="24"/>
          <w:szCs w:val="24"/>
        </w:rPr>
        <w:t>(Land et al., 1995)</w:t>
      </w:r>
      <w:r w:rsidR="00D34A0B" w:rsidRPr="000E44DA">
        <w:rPr>
          <w:rFonts w:asciiTheme="minorBidi" w:hAnsiTheme="minorBidi"/>
          <w:sz w:val="24"/>
          <w:szCs w:val="24"/>
        </w:rPr>
        <w:fldChar w:fldCharType="end"/>
      </w:r>
      <w:r w:rsidR="00D34A0B" w:rsidRPr="00762C75">
        <w:rPr>
          <w:rFonts w:asciiTheme="minorBidi" w:hAnsiTheme="minorBidi"/>
          <w:sz w:val="24"/>
          <w:szCs w:val="24"/>
        </w:rPr>
        <w:t xml:space="preserve">. </w:t>
      </w:r>
      <w:r w:rsidR="00082B65" w:rsidRPr="00762C75">
        <w:rPr>
          <w:rFonts w:asciiTheme="minorBidi" w:hAnsiTheme="minorBidi"/>
          <w:sz w:val="24"/>
          <w:szCs w:val="24"/>
        </w:rPr>
        <w:t>However, a</w:t>
      </w:r>
      <w:r w:rsidRPr="00762C75">
        <w:rPr>
          <w:rFonts w:asciiTheme="minorBidi" w:hAnsiTheme="minorBidi"/>
          <w:sz w:val="24"/>
          <w:szCs w:val="24"/>
        </w:rPr>
        <w:t xml:space="preserve"> recent study</w:t>
      </w:r>
      <w:r w:rsidR="00235C21" w:rsidRPr="00762C75">
        <w:rPr>
          <w:rFonts w:asciiTheme="minorBidi" w:hAnsiTheme="minorBidi"/>
          <w:sz w:val="24"/>
          <w:szCs w:val="24"/>
        </w:rPr>
        <w:t>,</w:t>
      </w:r>
      <w:r w:rsidR="007F5626" w:rsidRPr="00762C75">
        <w:rPr>
          <w:rFonts w:asciiTheme="minorBidi" w:hAnsiTheme="minorBidi"/>
          <w:sz w:val="24"/>
          <w:szCs w:val="24"/>
        </w:rPr>
        <w:t xml:space="preserve"> </w:t>
      </w:r>
      <w:r w:rsidR="00111935" w:rsidRPr="00762C75">
        <w:rPr>
          <w:rFonts w:asciiTheme="minorBidi" w:hAnsiTheme="minorBidi"/>
          <w:sz w:val="24"/>
          <w:szCs w:val="24"/>
        </w:rPr>
        <w:t>in which</w:t>
      </w:r>
      <w:r w:rsidR="00082B65" w:rsidRPr="00762C75">
        <w:rPr>
          <w:rFonts w:asciiTheme="minorBidi" w:hAnsiTheme="minorBidi"/>
          <w:sz w:val="24"/>
          <w:szCs w:val="24"/>
        </w:rPr>
        <w:t xml:space="preserve"> an</w:t>
      </w:r>
      <w:r w:rsidR="0031148E" w:rsidRPr="00762C75">
        <w:rPr>
          <w:rFonts w:asciiTheme="minorBidi" w:hAnsiTheme="minorBidi"/>
          <w:sz w:val="24"/>
          <w:szCs w:val="24"/>
        </w:rPr>
        <w:t xml:space="preserve"> oddball paradigm was used</w:t>
      </w:r>
      <w:r w:rsidR="008244DE" w:rsidRPr="00762C75">
        <w:rPr>
          <w:rFonts w:asciiTheme="minorBidi" w:hAnsiTheme="minorBidi"/>
          <w:sz w:val="24"/>
          <w:szCs w:val="24"/>
        </w:rPr>
        <w:t>,</w:t>
      </w:r>
      <w:r w:rsidR="0031148E" w:rsidRPr="00762C75">
        <w:rPr>
          <w:rFonts w:asciiTheme="minorBidi" w:hAnsiTheme="minorBidi"/>
          <w:sz w:val="24"/>
          <w:szCs w:val="24"/>
        </w:rPr>
        <w:t xml:space="preserve"> show</w:t>
      </w:r>
      <w:r w:rsidR="00616F80" w:rsidRPr="00762C75">
        <w:rPr>
          <w:rFonts w:asciiTheme="minorBidi" w:hAnsiTheme="minorBidi"/>
          <w:sz w:val="24"/>
          <w:szCs w:val="24"/>
        </w:rPr>
        <w:t>s</w:t>
      </w:r>
      <w:r w:rsidR="008244DE" w:rsidRPr="00762C75">
        <w:rPr>
          <w:rFonts w:asciiTheme="minorBidi" w:hAnsiTheme="minorBidi"/>
          <w:sz w:val="24"/>
          <w:szCs w:val="24"/>
        </w:rPr>
        <w:t xml:space="preserve"> </w:t>
      </w:r>
      <w:r w:rsidR="0031148E" w:rsidRPr="00762C75">
        <w:rPr>
          <w:rFonts w:asciiTheme="minorBidi" w:hAnsiTheme="minorBidi"/>
          <w:sz w:val="24"/>
          <w:szCs w:val="24"/>
        </w:rPr>
        <w:t xml:space="preserve">that the </w:t>
      </w:r>
      <w:r w:rsidR="00E830DF" w:rsidRPr="00762C75">
        <w:rPr>
          <w:rFonts w:asciiTheme="minorBidi" w:hAnsiTheme="minorBidi"/>
          <w:sz w:val="24"/>
          <w:szCs w:val="24"/>
        </w:rPr>
        <w:t xml:space="preserve">specificity </w:t>
      </w:r>
      <w:r w:rsidR="008244DE" w:rsidRPr="00762C75">
        <w:rPr>
          <w:rFonts w:asciiTheme="minorBidi" w:hAnsiTheme="minorBidi"/>
          <w:sz w:val="24"/>
          <w:szCs w:val="24"/>
        </w:rPr>
        <w:t xml:space="preserve">of adaptation </w:t>
      </w:r>
      <w:r w:rsidR="00E830DF" w:rsidRPr="00762C75">
        <w:rPr>
          <w:rFonts w:asciiTheme="minorBidi" w:hAnsiTheme="minorBidi"/>
          <w:sz w:val="24"/>
          <w:szCs w:val="24"/>
        </w:rPr>
        <w:t xml:space="preserve">to whisker identity in layer 4 </w:t>
      </w:r>
      <w:r w:rsidR="0031148E" w:rsidRPr="00762C75">
        <w:rPr>
          <w:rFonts w:asciiTheme="minorBidi" w:hAnsiTheme="minorBidi"/>
          <w:sz w:val="24"/>
          <w:szCs w:val="24"/>
        </w:rPr>
        <w:t xml:space="preserve">is </w:t>
      </w:r>
      <w:r w:rsidR="00E830DF" w:rsidRPr="00762C75">
        <w:rPr>
          <w:rFonts w:asciiTheme="minorBidi" w:hAnsiTheme="minorBidi"/>
          <w:sz w:val="24"/>
          <w:szCs w:val="24"/>
        </w:rPr>
        <w:t xml:space="preserve">significantly </w:t>
      </w:r>
      <w:r w:rsidR="0031148E" w:rsidRPr="00762C75">
        <w:rPr>
          <w:rFonts w:asciiTheme="minorBidi" w:hAnsiTheme="minorBidi"/>
          <w:sz w:val="24"/>
          <w:szCs w:val="24"/>
        </w:rPr>
        <w:t xml:space="preserve">smaller </w:t>
      </w:r>
      <w:r w:rsidR="00082B65" w:rsidRPr="00762C75">
        <w:rPr>
          <w:rFonts w:asciiTheme="minorBidi" w:hAnsiTheme="minorBidi"/>
          <w:sz w:val="24"/>
          <w:szCs w:val="24"/>
        </w:rPr>
        <w:t>compared to</w:t>
      </w:r>
      <w:r w:rsidR="0031148E" w:rsidRPr="00762C75">
        <w:rPr>
          <w:rFonts w:asciiTheme="minorBidi" w:hAnsiTheme="minorBidi"/>
          <w:sz w:val="24"/>
          <w:szCs w:val="24"/>
        </w:rPr>
        <w:t xml:space="preserve"> </w:t>
      </w:r>
      <w:r w:rsidR="00DE602E" w:rsidRPr="00762C75">
        <w:rPr>
          <w:rFonts w:asciiTheme="minorBidi" w:hAnsiTheme="minorBidi"/>
          <w:sz w:val="24"/>
          <w:szCs w:val="24"/>
        </w:rPr>
        <w:t xml:space="preserve">upper and </w:t>
      </w:r>
      <w:r w:rsidR="008244DE" w:rsidRPr="00762C75">
        <w:rPr>
          <w:rFonts w:asciiTheme="minorBidi" w:hAnsiTheme="minorBidi"/>
          <w:sz w:val="24"/>
          <w:szCs w:val="24"/>
        </w:rPr>
        <w:t xml:space="preserve">lower </w:t>
      </w:r>
      <w:r w:rsidR="00E830DF" w:rsidRPr="00762C75">
        <w:rPr>
          <w:rFonts w:asciiTheme="minorBidi" w:hAnsiTheme="minorBidi"/>
          <w:sz w:val="24"/>
          <w:szCs w:val="24"/>
        </w:rPr>
        <w:t>cortical layers (</w:t>
      </w:r>
      <w:proofErr w:type="spellStart"/>
      <w:r w:rsidR="00E830DF" w:rsidRPr="00762C75">
        <w:rPr>
          <w:rFonts w:asciiTheme="minorBidi" w:hAnsiTheme="minorBidi"/>
          <w:sz w:val="24"/>
          <w:szCs w:val="24"/>
        </w:rPr>
        <w:t>Musall</w:t>
      </w:r>
      <w:proofErr w:type="spellEnd"/>
      <w:r w:rsidR="00E830DF" w:rsidRPr="00762C75">
        <w:rPr>
          <w:rFonts w:asciiTheme="minorBidi" w:hAnsiTheme="minorBidi"/>
          <w:sz w:val="24"/>
          <w:szCs w:val="24"/>
        </w:rPr>
        <w:t xml:space="preserve"> et al.</w:t>
      </w:r>
      <w:r w:rsidR="007F5626" w:rsidRPr="00762C75">
        <w:rPr>
          <w:rFonts w:asciiTheme="minorBidi" w:hAnsiTheme="minorBidi"/>
          <w:sz w:val="24"/>
          <w:szCs w:val="24"/>
        </w:rPr>
        <w:t>,</w:t>
      </w:r>
      <w:r w:rsidR="00E830DF" w:rsidRPr="00762C75">
        <w:rPr>
          <w:rFonts w:asciiTheme="minorBidi" w:hAnsiTheme="minorBidi"/>
          <w:sz w:val="24"/>
          <w:szCs w:val="24"/>
        </w:rPr>
        <w:t xml:space="preserve"> 2015). </w:t>
      </w:r>
      <w:r w:rsidR="00AD49D3" w:rsidRPr="00762C75">
        <w:rPr>
          <w:rFonts w:asciiTheme="minorBidi" w:hAnsiTheme="minorBidi"/>
          <w:sz w:val="24"/>
          <w:szCs w:val="24"/>
        </w:rPr>
        <w:t>The discrepancy between these two studies may reflect differences in experimental conditions</w:t>
      </w:r>
      <w:r w:rsidR="00505476" w:rsidRPr="00762C75">
        <w:rPr>
          <w:rFonts w:asciiTheme="minorBidi" w:hAnsiTheme="minorBidi"/>
          <w:sz w:val="24"/>
          <w:szCs w:val="24"/>
        </w:rPr>
        <w:t xml:space="preserve"> such as </w:t>
      </w:r>
      <w:r w:rsidR="00E345FB" w:rsidRPr="00762C75">
        <w:rPr>
          <w:rFonts w:asciiTheme="minorBidi" w:hAnsiTheme="minorBidi"/>
          <w:sz w:val="24"/>
          <w:szCs w:val="24"/>
        </w:rPr>
        <w:t>the depth</w:t>
      </w:r>
      <w:r w:rsidR="0061004A">
        <w:rPr>
          <w:rFonts w:asciiTheme="minorBidi" w:hAnsiTheme="minorBidi"/>
          <w:sz w:val="24"/>
          <w:szCs w:val="24"/>
        </w:rPr>
        <w:t xml:space="preserve"> and type</w:t>
      </w:r>
      <w:r w:rsidR="00E345FB" w:rsidRPr="00762C75">
        <w:rPr>
          <w:rFonts w:asciiTheme="minorBidi" w:hAnsiTheme="minorBidi"/>
          <w:sz w:val="24"/>
          <w:szCs w:val="24"/>
        </w:rPr>
        <w:t xml:space="preserve"> of anesthesia</w:t>
      </w:r>
      <w:r w:rsidR="00505476" w:rsidRPr="00762C75">
        <w:rPr>
          <w:rFonts w:asciiTheme="minorBidi" w:hAnsiTheme="minorBidi"/>
          <w:sz w:val="24"/>
          <w:szCs w:val="24"/>
        </w:rPr>
        <w:t xml:space="preserve"> and simulation intensity</w:t>
      </w:r>
      <w:r w:rsidR="008244DE" w:rsidRPr="00762C75">
        <w:rPr>
          <w:rFonts w:asciiTheme="minorBidi" w:hAnsiTheme="minorBidi"/>
          <w:sz w:val="24"/>
          <w:szCs w:val="24"/>
        </w:rPr>
        <w:t xml:space="preserve">. </w:t>
      </w:r>
      <w:r w:rsidR="00217F60" w:rsidRPr="00762C75">
        <w:rPr>
          <w:rFonts w:asciiTheme="minorBidi" w:hAnsiTheme="minorBidi"/>
          <w:sz w:val="24"/>
          <w:szCs w:val="24"/>
        </w:rPr>
        <w:t>T</w:t>
      </w:r>
      <w:r w:rsidR="00BC2D8C" w:rsidRPr="00762C75">
        <w:rPr>
          <w:rFonts w:asciiTheme="minorBidi" w:hAnsiTheme="minorBidi"/>
          <w:sz w:val="24"/>
          <w:szCs w:val="24"/>
        </w:rPr>
        <w:t xml:space="preserve">he </w:t>
      </w:r>
      <w:r w:rsidR="00B0044E" w:rsidRPr="00762C75">
        <w:rPr>
          <w:rFonts w:asciiTheme="minorBidi" w:hAnsiTheme="minorBidi"/>
          <w:sz w:val="24"/>
          <w:szCs w:val="24"/>
        </w:rPr>
        <w:t>receptive field size</w:t>
      </w:r>
      <w:r w:rsidR="00043950" w:rsidRPr="00762C75">
        <w:rPr>
          <w:rFonts w:asciiTheme="minorBidi" w:hAnsiTheme="minorBidi"/>
          <w:sz w:val="24"/>
          <w:szCs w:val="24"/>
        </w:rPr>
        <w:t xml:space="preserve"> of </w:t>
      </w:r>
      <w:r w:rsidR="00BC2D8C" w:rsidRPr="00762C75">
        <w:rPr>
          <w:rFonts w:asciiTheme="minorBidi" w:hAnsiTheme="minorBidi"/>
          <w:sz w:val="24"/>
          <w:szCs w:val="24"/>
        </w:rPr>
        <w:t xml:space="preserve">brainstem and thalamic </w:t>
      </w:r>
      <w:r w:rsidR="00B0044E" w:rsidRPr="00762C75">
        <w:rPr>
          <w:rFonts w:asciiTheme="minorBidi" w:hAnsiTheme="minorBidi"/>
          <w:sz w:val="24"/>
          <w:szCs w:val="24"/>
        </w:rPr>
        <w:t>neurons</w:t>
      </w:r>
      <w:r w:rsidR="00BC2D8C" w:rsidRPr="00762C75">
        <w:rPr>
          <w:rFonts w:asciiTheme="minorBidi" w:hAnsiTheme="minorBidi"/>
          <w:sz w:val="24"/>
          <w:szCs w:val="24"/>
        </w:rPr>
        <w:t xml:space="preserve"> is </w:t>
      </w:r>
      <w:r w:rsidR="00217F60" w:rsidRPr="00762C75">
        <w:rPr>
          <w:rFonts w:asciiTheme="minorBidi" w:hAnsiTheme="minorBidi"/>
          <w:sz w:val="24"/>
          <w:szCs w:val="24"/>
        </w:rPr>
        <w:t xml:space="preserve">strongly </w:t>
      </w:r>
      <w:r w:rsidR="00BC2D8C" w:rsidRPr="00762C75">
        <w:rPr>
          <w:rFonts w:asciiTheme="minorBidi" w:hAnsiTheme="minorBidi"/>
          <w:sz w:val="24"/>
          <w:szCs w:val="24"/>
        </w:rPr>
        <w:t>modulated by the depth of anesthesia</w:t>
      </w:r>
      <w:r w:rsidR="00264A56" w:rsidRPr="00762C75">
        <w:rPr>
          <w:rFonts w:asciiTheme="minorBidi" w:hAnsiTheme="minorBidi"/>
          <w:sz w:val="24"/>
          <w:szCs w:val="24"/>
        </w:rPr>
        <w:t xml:space="preserve">; increasing the depth </w:t>
      </w:r>
      <w:r w:rsidR="002D7EB0" w:rsidRPr="00762C75">
        <w:rPr>
          <w:rFonts w:asciiTheme="minorBidi" w:hAnsiTheme="minorBidi"/>
          <w:sz w:val="24"/>
          <w:szCs w:val="24"/>
        </w:rPr>
        <w:t>of anesthesia profoundly reduces</w:t>
      </w:r>
      <w:r w:rsidR="00264A56" w:rsidRPr="00762C75">
        <w:rPr>
          <w:rFonts w:asciiTheme="minorBidi" w:hAnsiTheme="minorBidi"/>
          <w:sz w:val="24"/>
          <w:szCs w:val="24"/>
        </w:rPr>
        <w:t xml:space="preserve"> the number of whiskers that upon stimulation evoke a response in these neurons </w:t>
      </w:r>
      <w:r w:rsidR="007242AA" w:rsidRPr="00762C75">
        <w:rPr>
          <w:rFonts w:asciiTheme="minorBidi" w:hAnsiTheme="minorBidi"/>
          <w:sz w:val="24"/>
          <w:szCs w:val="24"/>
        </w:rPr>
        <w:t>(Friedberg et al.</w:t>
      </w:r>
      <w:r w:rsidR="007F5626" w:rsidRPr="00762C75">
        <w:rPr>
          <w:rFonts w:asciiTheme="minorBidi" w:hAnsiTheme="minorBidi"/>
          <w:sz w:val="24"/>
          <w:szCs w:val="24"/>
        </w:rPr>
        <w:t>,</w:t>
      </w:r>
      <w:r w:rsidR="007242AA" w:rsidRPr="00762C75">
        <w:rPr>
          <w:rFonts w:asciiTheme="minorBidi" w:hAnsiTheme="minorBidi"/>
          <w:sz w:val="24"/>
          <w:szCs w:val="24"/>
        </w:rPr>
        <w:t xml:space="preserve"> 1999)</w:t>
      </w:r>
      <w:r w:rsidR="007F5626" w:rsidRPr="00762C75">
        <w:rPr>
          <w:rFonts w:asciiTheme="minorBidi" w:hAnsiTheme="minorBidi"/>
          <w:sz w:val="24"/>
          <w:szCs w:val="24"/>
        </w:rPr>
        <w:t xml:space="preserve"> </w:t>
      </w:r>
      <w:r w:rsidR="007F5626" w:rsidRPr="000E44DA">
        <w:rPr>
          <w:rFonts w:asciiTheme="minorBidi" w:hAnsiTheme="minorBidi"/>
          <w:sz w:val="24"/>
          <w:szCs w:val="24"/>
        </w:rPr>
        <w:fldChar w:fldCharType="begin"/>
      </w:r>
      <w:r w:rsidR="007F5626" w:rsidRPr="00762C75">
        <w:rPr>
          <w:rFonts w:asciiTheme="minorBidi" w:hAnsiTheme="minorBidi"/>
          <w:sz w:val="24"/>
          <w:szCs w:val="24"/>
        </w:rPr>
        <w:instrText xml:space="preserve"> ADDIN ZOTERO_ITEM CSL_CITATION {"citationID":"1ia7gi5itu","properties":{"formattedCitation":"(Katz et al., 2012)","plainCitation":"(Katz et al., 2012)"},"citationItems":[{"id":111,"uris":["http://zotero.org/users/6623/items/8I7SFMQ5"],"uri":["http://zotero.org/users/6623/items/8I7SFMQ5"],"itemData":{"id":111,"type":"article-journal","title":"Trial-to-trial correlation between thalamic sensory response and global EEG activity","container-title":"The European journal of neuroscience","page":"826-837","volume":"35","issue":"6","source":"NCBI PubMed","abstract":"Thalamic gating of sensory inputs to the cortex varies with behavioral conditions, such as sleep-wake cycles, or with different stages of anesthesia. Behavioral conditions in turn are accompanied by stereotypic spectral content of the EEG. In the rodent somatosensory system, the receptive field size of the ventral posteromedial thalamic nucleus (VPM) shrinks when anesthesia is deepened. Here we examined whether evoked thalamic responses are correlated with global EEG activity on a fine time scale of a few seconds. Trial-by-trial analysis of responses of VPM cells to whisker stimulation in lightly anesthetized rats indicated that increased EEG power in the delta band (1-4 Hz) was accompanied by a small, but highly significant, reduction in spontaneous and evoked thalamic firing. The opposite effect was found for the gamma EEG band (30-50 Hz). These significant correlations were not accompanied by an apparent change in the size of the receptive fields and were not EEG phase-related. The correlation between EEG and firing rate was observed only in neurons that responded to multiple whiskers and was higher for the non-principal whiskers. Importantly, the contributions of the two EEG bands to the modulation of VPM responses were to a large extent independent of each other. Our findings suggest that information conveyed by different whiskers can be rapidly modulated according to the global brain activity.","DOI":"10.1111/j.1460-9568.2012.08006.x","ISSN":"1460-9568","note":"PMID: 22384999","journalAbbreviation":"Eur. J. Neurosci.","author":[{"family":"Katz","given":"Yonatan"},{"family":"Okun","given":"Michael"},{"family":"Lampl","given":"Ilan"}],"issued":{"date-parts":[["2012",3]]},"PMID":"22384999"}}],"schema":"https://github.com/citation-style-language/schema/raw/master/csl-citation.json"} </w:instrText>
      </w:r>
      <w:r w:rsidR="007F5626" w:rsidRPr="000E44DA">
        <w:rPr>
          <w:rFonts w:asciiTheme="minorBidi" w:hAnsiTheme="minorBidi"/>
          <w:sz w:val="24"/>
          <w:szCs w:val="24"/>
        </w:rPr>
        <w:fldChar w:fldCharType="separate"/>
      </w:r>
      <w:r w:rsidR="007F5626" w:rsidRPr="0061004A">
        <w:rPr>
          <w:rFonts w:ascii="Arial" w:hAnsi="Arial" w:cs="Arial"/>
          <w:sz w:val="24"/>
          <w:szCs w:val="24"/>
        </w:rPr>
        <w:t>(Katz et al., 2012)</w:t>
      </w:r>
      <w:r w:rsidR="007F5626" w:rsidRPr="000E44DA">
        <w:rPr>
          <w:rFonts w:asciiTheme="minorBidi" w:hAnsiTheme="minorBidi"/>
          <w:sz w:val="24"/>
          <w:szCs w:val="24"/>
        </w:rPr>
        <w:fldChar w:fldCharType="end"/>
      </w:r>
      <w:r w:rsidR="007242AA" w:rsidRPr="00762C75">
        <w:rPr>
          <w:rFonts w:asciiTheme="minorBidi" w:hAnsiTheme="minorBidi"/>
          <w:sz w:val="24"/>
          <w:szCs w:val="24"/>
        </w:rPr>
        <w:t>.</w:t>
      </w:r>
      <w:r w:rsidR="007200A2" w:rsidRPr="00762C75">
        <w:rPr>
          <w:rFonts w:asciiTheme="minorBidi" w:hAnsiTheme="minorBidi"/>
          <w:sz w:val="24"/>
          <w:szCs w:val="24"/>
        </w:rPr>
        <w:t xml:space="preserve"> </w:t>
      </w:r>
      <w:r w:rsidR="00DC0F66" w:rsidRPr="00762C75">
        <w:rPr>
          <w:rFonts w:asciiTheme="minorBidi" w:hAnsiTheme="minorBidi"/>
          <w:sz w:val="24"/>
          <w:szCs w:val="24"/>
        </w:rPr>
        <w:t>T</w:t>
      </w:r>
      <w:r w:rsidR="008E7617" w:rsidRPr="00762C75">
        <w:rPr>
          <w:rFonts w:asciiTheme="minorBidi" w:hAnsiTheme="minorBidi"/>
          <w:sz w:val="24"/>
          <w:szCs w:val="24"/>
        </w:rPr>
        <w:t xml:space="preserve">his </w:t>
      </w:r>
      <w:r w:rsidR="007200A2" w:rsidRPr="00762C75">
        <w:rPr>
          <w:rFonts w:asciiTheme="minorBidi" w:hAnsiTheme="minorBidi"/>
          <w:sz w:val="24"/>
          <w:szCs w:val="24"/>
        </w:rPr>
        <w:t>discrepancy may</w:t>
      </w:r>
      <w:r w:rsidR="00DC0F66" w:rsidRPr="00762C75">
        <w:rPr>
          <w:rFonts w:asciiTheme="minorBidi" w:hAnsiTheme="minorBidi"/>
          <w:sz w:val="24"/>
          <w:szCs w:val="24"/>
        </w:rPr>
        <w:t xml:space="preserve"> also</w:t>
      </w:r>
      <w:r w:rsidR="007200A2" w:rsidRPr="00762C75">
        <w:rPr>
          <w:rFonts w:asciiTheme="minorBidi" w:hAnsiTheme="minorBidi"/>
          <w:sz w:val="24"/>
          <w:szCs w:val="24"/>
        </w:rPr>
        <w:t xml:space="preserve"> stem from differences in the pattern and strength of stimulation</w:t>
      </w:r>
      <w:r w:rsidR="002D7EB0" w:rsidRPr="00762C75">
        <w:rPr>
          <w:rFonts w:asciiTheme="minorBidi" w:hAnsiTheme="minorBidi"/>
          <w:sz w:val="24"/>
          <w:szCs w:val="24"/>
        </w:rPr>
        <w:t xml:space="preserve">, known to </w:t>
      </w:r>
      <w:r w:rsidR="007200A2" w:rsidRPr="00762C75">
        <w:rPr>
          <w:rFonts w:asciiTheme="minorBidi" w:hAnsiTheme="minorBidi"/>
          <w:sz w:val="24"/>
          <w:szCs w:val="24"/>
        </w:rPr>
        <w:t xml:space="preserve">affect the </w:t>
      </w:r>
      <w:r w:rsidR="00DC0F66" w:rsidRPr="00762C75">
        <w:rPr>
          <w:rFonts w:asciiTheme="minorBidi" w:hAnsiTheme="minorBidi"/>
          <w:sz w:val="24"/>
          <w:szCs w:val="24"/>
        </w:rPr>
        <w:t xml:space="preserve">degree and </w:t>
      </w:r>
      <w:r w:rsidR="007200A2" w:rsidRPr="00762C75">
        <w:rPr>
          <w:rFonts w:asciiTheme="minorBidi" w:hAnsiTheme="minorBidi"/>
          <w:sz w:val="24"/>
          <w:szCs w:val="24"/>
        </w:rPr>
        <w:t xml:space="preserve">pattern of </w:t>
      </w:r>
      <w:r w:rsidR="00DC0F66" w:rsidRPr="00762C75">
        <w:rPr>
          <w:rFonts w:asciiTheme="minorBidi" w:hAnsiTheme="minorBidi"/>
          <w:sz w:val="24"/>
          <w:szCs w:val="24"/>
        </w:rPr>
        <w:t xml:space="preserve">tactile </w:t>
      </w:r>
      <w:r w:rsidR="007200A2" w:rsidRPr="00762C75">
        <w:rPr>
          <w:rFonts w:asciiTheme="minorBidi" w:hAnsiTheme="minorBidi"/>
          <w:sz w:val="24"/>
          <w:szCs w:val="24"/>
        </w:rPr>
        <w:t>adaptation</w:t>
      </w:r>
      <w:r w:rsidR="00DC0F66" w:rsidRPr="00762C75">
        <w:rPr>
          <w:rFonts w:asciiTheme="minorBidi" w:hAnsiTheme="minorBidi"/>
          <w:sz w:val="24"/>
          <w:szCs w:val="24"/>
        </w:rPr>
        <w:t xml:space="preserve"> at brainstem and thalamic cells</w:t>
      </w:r>
      <w:r w:rsidR="007200A2" w:rsidRPr="00762C75">
        <w:rPr>
          <w:rFonts w:asciiTheme="minorBidi" w:hAnsiTheme="minorBidi"/>
          <w:sz w:val="24"/>
          <w:szCs w:val="24"/>
        </w:rPr>
        <w:t xml:space="preserve"> (</w:t>
      </w:r>
      <w:proofErr w:type="spellStart"/>
      <w:r w:rsidR="007200A2" w:rsidRPr="00762C75">
        <w:rPr>
          <w:rFonts w:asciiTheme="minorBidi" w:hAnsiTheme="minorBidi"/>
          <w:sz w:val="24"/>
          <w:szCs w:val="24"/>
        </w:rPr>
        <w:t>Mohar</w:t>
      </w:r>
      <w:proofErr w:type="spellEnd"/>
      <w:r w:rsidR="007200A2" w:rsidRPr="00762C75">
        <w:rPr>
          <w:rFonts w:asciiTheme="minorBidi" w:hAnsiTheme="minorBidi"/>
          <w:sz w:val="24"/>
          <w:szCs w:val="24"/>
        </w:rPr>
        <w:t xml:space="preserve"> et al.</w:t>
      </w:r>
      <w:r w:rsidR="007F5626" w:rsidRPr="00762C75">
        <w:rPr>
          <w:rFonts w:asciiTheme="minorBidi" w:hAnsiTheme="minorBidi"/>
          <w:sz w:val="24"/>
          <w:szCs w:val="24"/>
        </w:rPr>
        <w:t>,</w:t>
      </w:r>
      <w:r w:rsidR="007200A2" w:rsidRPr="00762C75">
        <w:rPr>
          <w:rFonts w:asciiTheme="minorBidi" w:hAnsiTheme="minorBidi"/>
          <w:sz w:val="24"/>
          <w:szCs w:val="24"/>
        </w:rPr>
        <w:t xml:space="preserve"> 2013, </w:t>
      </w:r>
      <w:proofErr w:type="spellStart"/>
      <w:r w:rsidR="007200A2" w:rsidRPr="00762C75">
        <w:rPr>
          <w:rFonts w:asciiTheme="minorBidi" w:hAnsiTheme="minorBidi"/>
          <w:sz w:val="24"/>
          <w:szCs w:val="24"/>
        </w:rPr>
        <w:t>Ganmor</w:t>
      </w:r>
      <w:proofErr w:type="spellEnd"/>
      <w:r w:rsidR="007200A2" w:rsidRPr="00762C75">
        <w:rPr>
          <w:rFonts w:asciiTheme="minorBidi" w:hAnsiTheme="minorBidi"/>
          <w:sz w:val="24"/>
          <w:szCs w:val="24"/>
        </w:rPr>
        <w:t xml:space="preserve"> et al.</w:t>
      </w:r>
      <w:r w:rsidR="007F5626" w:rsidRPr="00762C75">
        <w:rPr>
          <w:rFonts w:asciiTheme="minorBidi" w:hAnsiTheme="minorBidi"/>
          <w:sz w:val="24"/>
          <w:szCs w:val="24"/>
        </w:rPr>
        <w:t>,</w:t>
      </w:r>
      <w:r w:rsidR="007200A2" w:rsidRPr="00762C75">
        <w:rPr>
          <w:rFonts w:asciiTheme="minorBidi" w:hAnsiTheme="minorBidi"/>
          <w:sz w:val="24"/>
          <w:szCs w:val="24"/>
        </w:rPr>
        <w:t xml:space="preserve"> 2010)</w:t>
      </w:r>
      <w:r w:rsidR="00F418F8" w:rsidRPr="00762C75">
        <w:rPr>
          <w:rFonts w:asciiTheme="minorBidi" w:hAnsiTheme="minorBidi"/>
          <w:sz w:val="24"/>
          <w:szCs w:val="24"/>
        </w:rPr>
        <w:t xml:space="preserve">. </w:t>
      </w:r>
    </w:p>
    <w:p w14:paraId="60330821" w14:textId="1E9FD39E" w:rsidR="00E53D97" w:rsidRPr="00762C75" w:rsidRDefault="00013D4D" w:rsidP="000F7EA9">
      <w:pPr>
        <w:spacing w:line="360" w:lineRule="auto"/>
        <w:rPr>
          <w:rFonts w:asciiTheme="minorBidi" w:hAnsiTheme="minorBidi"/>
          <w:sz w:val="24"/>
          <w:szCs w:val="24"/>
          <w:rtl/>
        </w:rPr>
      </w:pPr>
      <w:r w:rsidRPr="00762C75">
        <w:rPr>
          <w:rFonts w:asciiTheme="minorBidi" w:hAnsiTheme="minorBidi"/>
          <w:sz w:val="24"/>
          <w:szCs w:val="24"/>
        </w:rPr>
        <w:t>T</w:t>
      </w:r>
      <w:r w:rsidR="00D47398" w:rsidRPr="00762C75">
        <w:rPr>
          <w:rFonts w:asciiTheme="minorBidi" w:hAnsiTheme="minorBidi"/>
          <w:sz w:val="24"/>
          <w:szCs w:val="24"/>
        </w:rPr>
        <w:t>he</w:t>
      </w:r>
      <w:r w:rsidR="003917EE" w:rsidRPr="00762C75">
        <w:rPr>
          <w:rFonts w:asciiTheme="minorBidi" w:hAnsiTheme="minorBidi"/>
          <w:sz w:val="24"/>
          <w:szCs w:val="24"/>
        </w:rPr>
        <w:t xml:space="preserve"> specificity of adaptation to </w:t>
      </w:r>
      <w:r w:rsidR="00D47398" w:rsidRPr="00762C75">
        <w:rPr>
          <w:rFonts w:asciiTheme="minorBidi" w:hAnsiTheme="minorBidi"/>
          <w:sz w:val="24"/>
          <w:szCs w:val="24"/>
        </w:rPr>
        <w:t>other features</w:t>
      </w:r>
      <w:r w:rsidRPr="00762C75">
        <w:rPr>
          <w:rFonts w:asciiTheme="minorBidi" w:hAnsiTheme="minorBidi"/>
          <w:sz w:val="24"/>
          <w:szCs w:val="24"/>
        </w:rPr>
        <w:t xml:space="preserve"> of stimulation</w:t>
      </w:r>
      <w:r w:rsidR="00D47398" w:rsidRPr="00762C75">
        <w:rPr>
          <w:rFonts w:asciiTheme="minorBidi" w:hAnsiTheme="minorBidi"/>
          <w:sz w:val="24"/>
          <w:szCs w:val="24"/>
        </w:rPr>
        <w:t>, such as the</w:t>
      </w:r>
      <w:r w:rsidR="003917EE" w:rsidRPr="00762C75">
        <w:rPr>
          <w:rFonts w:asciiTheme="minorBidi" w:hAnsiTheme="minorBidi"/>
          <w:sz w:val="24"/>
          <w:szCs w:val="24"/>
        </w:rPr>
        <w:t xml:space="preserve"> velocity and direction of whisker deflection</w:t>
      </w:r>
      <w:r w:rsidRPr="00762C75">
        <w:rPr>
          <w:rFonts w:asciiTheme="minorBidi" w:hAnsiTheme="minorBidi"/>
          <w:sz w:val="24"/>
          <w:szCs w:val="24"/>
        </w:rPr>
        <w:t xml:space="preserve"> was studied </w:t>
      </w:r>
      <w:r w:rsidR="00941286" w:rsidRPr="00762C75">
        <w:rPr>
          <w:rFonts w:asciiTheme="minorBidi" w:hAnsiTheme="minorBidi"/>
          <w:sz w:val="24"/>
          <w:szCs w:val="24"/>
        </w:rPr>
        <w:t xml:space="preserve">using extracellular recordings of single units. </w:t>
      </w:r>
      <w:r w:rsidR="00F06985" w:rsidRPr="00762C75">
        <w:rPr>
          <w:rFonts w:asciiTheme="minorBidi" w:hAnsiTheme="minorBidi"/>
          <w:sz w:val="24"/>
          <w:szCs w:val="24"/>
        </w:rPr>
        <w:t xml:space="preserve">The effect of adaptation on </w:t>
      </w:r>
      <w:r w:rsidR="00B00F43" w:rsidRPr="00762C75">
        <w:rPr>
          <w:rFonts w:asciiTheme="minorBidi" w:hAnsiTheme="minorBidi"/>
          <w:sz w:val="24"/>
          <w:szCs w:val="24"/>
        </w:rPr>
        <w:t xml:space="preserve">the </w:t>
      </w:r>
      <w:r w:rsidR="00D24AD8" w:rsidRPr="00762C75">
        <w:rPr>
          <w:rFonts w:asciiTheme="minorBidi" w:hAnsiTheme="minorBidi"/>
          <w:sz w:val="24"/>
          <w:szCs w:val="24"/>
        </w:rPr>
        <w:t xml:space="preserve">angular tuning </w:t>
      </w:r>
      <w:r w:rsidR="008039AA" w:rsidRPr="00762C75">
        <w:rPr>
          <w:rFonts w:asciiTheme="minorBidi" w:hAnsiTheme="minorBidi"/>
          <w:sz w:val="24"/>
          <w:szCs w:val="24"/>
        </w:rPr>
        <w:t xml:space="preserve">of cortical cells </w:t>
      </w:r>
      <w:r w:rsidR="00D24AD8" w:rsidRPr="00762C75">
        <w:rPr>
          <w:rFonts w:asciiTheme="minorBidi" w:hAnsiTheme="minorBidi"/>
          <w:sz w:val="24"/>
          <w:szCs w:val="24"/>
        </w:rPr>
        <w:t xml:space="preserve">to the direction of whisker deflection was studied by </w:t>
      </w:r>
      <w:r w:rsidR="00706F80" w:rsidRPr="00762C75">
        <w:rPr>
          <w:rFonts w:asciiTheme="minorBidi" w:hAnsiTheme="minorBidi"/>
          <w:sz w:val="24"/>
          <w:szCs w:val="24"/>
        </w:rPr>
        <w:t>Khatri and Simons (2009). In this study they demonstrated</w:t>
      </w:r>
      <w:r w:rsidR="00096D68" w:rsidRPr="00762C75">
        <w:rPr>
          <w:rFonts w:asciiTheme="minorBidi" w:hAnsiTheme="minorBidi"/>
          <w:sz w:val="24"/>
          <w:szCs w:val="24"/>
        </w:rPr>
        <w:t xml:space="preserve"> that </w:t>
      </w:r>
      <w:r w:rsidR="008157DB" w:rsidRPr="00762C75">
        <w:rPr>
          <w:rFonts w:asciiTheme="minorBidi" w:hAnsiTheme="minorBidi"/>
          <w:sz w:val="24"/>
          <w:szCs w:val="24"/>
        </w:rPr>
        <w:t xml:space="preserve">adaptation </w:t>
      </w:r>
      <w:r w:rsidR="00096D68" w:rsidRPr="00762C75">
        <w:rPr>
          <w:rFonts w:asciiTheme="minorBidi" w:hAnsiTheme="minorBidi"/>
          <w:sz w:val="24"/>
          <w:szCs w:val="24"/>
        </w:rPr>
        <w:t xml:space="preserve">reduced the response of </w:t>
      </w:r>
      <w:r w:rsidR="0064485B" w:rsidRPr="00762C75">
        <w:rPr>
          <w:rFonts w:asciiTheme="minorBidi" w:hAnsiTheme="minorBidi"/>
          <w:sz w:val="24"/>
          <w:szCs w:val="24"/>
        </w:rPr>
        <w:t xml:space="preserve">cortical </w:t>
      </w:r>
      <w:r w:rsidR="00096D68" w:rsidRPr="00762C75">
        <w:rPr>
          <w:rFonts w:asciiTheme="minorBidi" w:hAnsiTheme="minorBidi"/>
          <w:sz w:val="24"/>
          <w:szCs w:val="24"/>
        </w:rPr>
        <w:t>cells to any direction regardless the direction of the adapting stimulation</w:t>
      </w:r>
      <w:r w:rsidR="008039AA" w:rsidRPr="00762C75">
        <w:rPr>
          <w:rFonts w:asciiTheme="minorBidi" w:hAnsiTheme="minorBidi"/>
          <w:sz w:val="24"/>
          <w:szCs w:val="24"/>
        </w:rPr>
        <w:t>, suggesting that the specificity of adaptation to this feature in the cortex is weak</w:t>
      </w:r>
      <w:r w:rsidR="00096D68" w:rsidRPr="00762C75">
        <w:rPr>
          <w:rFonts w:asciiTheme="minorBidi" w:hAnsiTheme="minorBidi"/>
          <w:sz w:val="24"/>
          <w:szCs w:val="24"/>
        </w:rPr>
        <w:t xml:space="preserve">. </w:t>
      </w:r>
      <w:r w:rsidR="00235BB8" w:rsidRPr="00762C75">
        <w:rPr>
          <w:rFonts w:asciiTheme="minorBidi" w:hAnsiTheme="minorBidi"/>
          <w:sz w:val="24"/>
          <w:szCs w:val="24"/>
        </w:rPr>
        <w:t xml:space="preserve">The specificity of adaptation to the direction of whisker deflection was also studied by </w:t>
      </w:r>
      <w:proofErr w:type="spellStart"/>
      <w:r w:rsidR="001E53FC" w:rsidRPr="00762C75">
        <w:rPr>
          <w:rFonts w:asciiTheme="minorBidi" w:hAnsiTheme="minorBidi"/>
          <w:sz w:val="24"/>
          <w:szCs w:val="24"/>
        </w:rPr>
        <w:t>Musall</w:t>
      </w:r>
      <w:proofErr w:type="spellEnd"/>
      <w:r w:rsidR="001E53FC" w:rsidRPr="00762C75">
        <w:rPr>
          <w:rFonts w:asciiTheme="minorBidi" w:hAnsiTheme="minorBidi"/>
          <w:sz w:val="24"/>
          <w:szCs w:val="24"/>
        </w:rPr>
        <w:t xml:space="preserve"> et al. </w:t>
      </w:r>
      <w:r w:rsidR="000E3150" w:rsidRPr="00762C75">
        <w:rPr>
          <w:rFonts w:asciiTheme="minorBidi" w:hAnsiTheme="minorBidi"/>
          <w:sz w:val="24"/>
          <w:szCs w:val="24"/>
        </w:rPr>
        <w:t>(</w:t>
      </w:r>
      <w:r w:rsidR="001E53FC" w:rsidRPr="00762C75">
        <w:rPr>
          <w:rFonts w:asciiTheme="minorBidi" w:hAnsiTheme="minorBidi"/>
          <w:sz w:val="24"/>
          <w:szCs w:val="24"/>
        </w:rPr>
        <w:t>2015</w:t>
      </w:r>
      <w:r w:rsidR="001454B5" w:rsidRPr="00762C75">
        <w:rPr>
          <w:rFonts w:asciiTheme="minorBidi" w:hAnsiTheme="minorBidi"/>
          <w:sz w:val="24"/>
          <w:szCs w:val="24"/>
        </w:rPr>
        <w:t>)</w:t>
      </w:r>
      <w:r w:rsidR="00235BB8" w:rsidRPr="00762C75">
        <w:rPr>
          <w:rFonts w:asciiTheme="minorBidi" w:hAnsiTheme="minorBidi"/>
          <w:sz w:val="24"/>
          <w:szCs w:val="24"/>
        </w:rPr>
        <w:t xml:space="preserve"> </w:t>
      </w:r>
      <w:r w:rsidR="00342412" w:rsidRPr="00762C75">
        <w:rPr>
          <w:rFonts w:asciiTheme="minorBidi" w:hAnsiTheme="minorBidi"/>
          <w:sz w:val="24"/>
          <w:szCs w:val="24"/>
        </w:rPr>
        <w:t>where</w:t>
      </w:r>
      <w:r w:rsidR="0064485B" w:rsidRPr="00762C75">
        <w:rPr>
          <w:rFonts w:asciiTheme="minorBidi" w:hAnsiTheme="minorBidi"/>
          <w:sz w:val="24"/>
          <w:szCs w:val="24"/>
        </w:rPr>
        <w:t xml:space="preserve"> oddball paradigm was used to examine the specificity to</w:t>
      </w:r>
      <w:r w:rsidR="00235BB8" w:rsidRPr="00762C75">
        <w:rPr>
          <w:rFonts w:asciiTheme="minorBidi" w:hAnsiTheme="minorBidi"/>
          <w:sz w:val="24"/>
          <w:szCs w:val="24"/>
        </w:rPr>
        <w:t xml:space="preserve"> </w:t>
      </w:r>
      <w:r w:rsidR="00342412" w:rsidRPr="00762C75">
        <w:rPr>
          <w:rFonts w:asciiTheme="minorBidi" w:hAnsiTheme="minorBidi"/>
          <w:sz w:val="24"/>
          <w:szCs w:val="24"/>
        </w:rPr>
        <w:t xml:space="preserve">caudal and rostral whisker </w:t>
      </w:r>
      <w:r w:rsidR="00342412" w:rsidRPr="00762C75">
        <w:rPr>
          <w:rFonts w:asciiTheme="minorBidi" w:hAnsiTheme="minorBidi"/>
          <w:sz w:val="24"/>
          <w:szCs w:val="24"/>
        </w:rPr>
        <w:lastRenderedPageBreak/>
        <w:t>deflections</w:t>
      </w:r>
      <w:r w:rsidR="0064485B" w:rsidRPr="00762C75">
        <w:rPr>
          <w:rFonts w:asciiTheme="minorBidi" w:hAnsiTheme="minorBidi"/>
          <w:sz w:val="24"/>
          <w:szCs w:val="24"/>
        </w:rPr>
        <w:t xml:space="preserve">. </w:t>
      </w:r>
      <w:r w:rsidR="007B4160" w:rsidRPr="00762C75">
        <w:rPr>
          <w:rFonts w:asciiTheme="minorBidi" w:hAnsiTheme="minorBidi"/>
          <w:sz w:val="24"/>
          <w:szCs w:val="24"/>
        </w:rPr>
        <w:t xml:space="preserve">In agreement to the earlier study, they found that the </w:t>
      </w:r>
      <w:r w:rsidR="008B5CA0" w:rsidRPr="00762C75">
        <w:rPr>
          <w:rFonts w:asciiTheme="minorBidi" w:hAnsiTheme="minorBidi"/>
          <w:sz w:val="24"/>
          <w:szCs w:val="24"/>
        </w:rPr>
        <w:t xml:space="preserve">specificity of adaptation to the direction of whisker deflection </w:t>
      </w:r>
      <w:r w:rsidR="000F7EA9">
        <w:rPr>
          <w:rFonts w:asciiTheme="minorBidi" w:hAnsiTheme="minorBidi"/>
          <w:sz w:val="24"/>
          <w:szCs w:val="24"/>
        </w:rPr>
        <w:t>was</w:t>
      </w:r>
      <w:r w:rsidR="000F7EA9" w:rsidRPr="00762C75">
        <w:rPr>
          <w:rFonts w:asciiTheme="minorBidi" w:hAnsiTheme="minorBidi"/>
          <w:sz w:val="24"/>
          <w:szCs w:val="24"/>
        </w:rPr>
        <w:t xml:space="preserve"> </w:t>
      </w:r>
      <w:r w:rsidR="007B4160" w:rsidRPr="00762C75">
        <w:rPr>
          <w:rFonts w:asciiTheme="minorBidi" w:hAnsiTheme="minorBidi"/>
          <w:sz w:val="24"/>
          <w:szCs w:val="24"/>
        </w:rPr>
        <w:t xml:space="preserve">weak, although </w:t>
      </w:r>
      <w:r w:rsidR="00235BB8" w:rsidRPr="00762C75">
        <w:rPr>
          <w:rFonts w:asciiTheme="minorBidi" w:hAnsiTheme="minorBidi"/>
          <w:sz w:val="24"/>
          <w:szCs w:val="24"/>
        </w:rPr>
        <w:t>significant</w:t>
      </w:r>
      <w:r w:rsidR="007B4160" w:rsidRPr="00762C75">
        <w:rPr>
          <w:rFonts w:asciiTheme="minorBidi" w:hAnsiTheme="minorBidi"/>
          <w:sz w:val="24"/>
          <w:szCs w:val="24"/>
        </w:rPr>
        <w:t xml:space="preserve">. </w:t>
      </w:r>
      <w:r w:rsidR="00342412" w:rsidRPr="00762C75">
        <w:rPr>
          <w:rFonts w:asciiTheme="minorBidi" w:hAnsiTheme="minorBidi"/>
          <w:sz w:val="24"/>
          <w:szCs w:val="24"/>
        </w:rPr>
        <w:t>The same study also investigated the</w:t>
      </w:r>
      <w:r w:rsidR="000E3150" w:rsidRPr="00762C75">
        <w:rPr>
          <w:rFonts w:asciiTheme="minorBidi" w:hAnsiTheme="minorBidi"/>
          <w:sz w:val="24"/>
          <w:szCs w:val="24"/>
        </w:rPr>
        <w:t xml:space="preserve"> specificity</w:t>
      </w:r>
      <w:r w:rsidR="00342412" w:rsidRPr="00762C75">
        <w:rPr>
          <w:rFonts w:asciiTheme="minorBidi" w:hAnsiTheme="minorBidi"/>
          <w:sz w:val="24"/>
          <w:szCs w:val="24"/>
        </w:rPr>
        <w:t xml:space="preserve"> of adaptation</w:t>
      </w:r>
      <w:r w:rsidR="000E3150" w:rsidRPr="00762C75">
        <w:rPr>
          <w:rFonts w:asciiTheme="minorBidi" w:hAnsiTheme="minorBidi"/>
          <w:sz w:val="24"/>
          <w:szCs w:val="24"/>
        </w:rPr>
        <w:t xml:space="preserve"> to </w:t>
      </w:r>
      <w:r w:rsidR="00342412" w:rsidRPr="00762C75">
        <w:rPr>
          <w:rFonts w:asciiTheme="minorBidi" w:hAnsiTheme="minorBidi"/>
          <w:sz w:val="24"/>
          <w:szCs w:val="24"/>
        </w:rPr>
        <w:t xml:space="preserve">the </w:t>
      </w:r>
      <w:r w:rsidR="000E3150" w:rsidRPr="00762C75">
        <w:rPr>
          <w:rFonts w:asciiTheme="minorBidi" w:hAnsiTheme="minorBidi"/>
          <w:sz w:val="24"/>
          <w:szCs w:val="24"/>
        </w:rPr>
        <w:t xml:space="preserve">velocity and </w:t>
      </w:r>
      <w:r w:rsidR="008119E3" w:rsidRPr="00762C75">
        <w:rPr>
          <w:rFonts w:asciiTheme="minorBidi" w:hAnsiTheme="minorBidi"/>
          <w:sz w:val="24"/>
          <w:szCs w:val="24"/>
        </w:rPr>
        <w:t xml:space="preserve">similar to the specificity of adaptation to the </w:t>
      </w:r>
      <w:r w:rsidR="00A23F46" w:rsidRPr="00762C75">
        <w:rPr>
          <w:rFonts w:asciiTheme="minorBidi" w:hAnsiTheme="minorBidi"/>
          <w:sz w:val="24"/>
          <w:szCs w:val="24"/>
        </w:rPr>
        <w:t xml:space="preserve">direction of </w:t>
      </w:r>
      <w:r w:rsidR="008119E3" w:rsidRPr="00762C75">
        <w:rPr>
          <w:rFonts w:asciiTheme="minorBidi" w:hAnsiTheme="minorBidi"/>
          <w:sz w:val="24"/>
          <w:szCs w:val="24"/>
        </w:rPr>
        <w:t xml:space="preserve">whisker </w:t>
      </w:r>
      <w:r w:rsidR="00A23F46" w:rsidRPr="00762C75">
        <w:rPr>
          <w:rFonts w:asciiTheme="minorBidi" w:hAnsiTheme="minorBidi"/>
          <w:sz w:val="24"/>
          <w:szCs w:val="24"/>
        </w:rPr>
        <w:t>deflection</w:t>
      </w:r>
      <w:r w:rsidR="008119E3" w:rsidRPr="00762C75">
        <w:rPr>
          <w:rFonts w:asciiTheme="minorBidi" w:hAnsiTheme="minorBidi"/>
          <w:sz w:val="24"/>
          <w:szCs w:val="24"/>
        </w:rPr>
        <w:t xml:space="preserve">, its specificity to the velocity was </w:t>
      </w:r>
      <w:r w:rsidR="00A23F46" w:rsidRPr="00762C75">
        <w:rPr>
          <w:rFonts w:asciiTheme="minorBidi" w:hAnsiTheme="minorBidi"/>
          <w:sz w:val="24"/>
          <w:szCs w:val="24"/>
        </w:rPr>
        <w:t>weak but significant</w:t>
      </w:r>
      <w:r w:rsidR="008119E3" w:rsidRPr="00762C75">
        <w:rPr>
          <w:rFonts w:asciiTheme="minorBidi" w:hAnsiTheme="minorBidi"/>
          <w:sz w:val="24"/>
          <w:szCs w:val="24"/>
        </w:rPr>
        <w:t>.</w:t>
      </w:r>
      <w:r w:rsidR="00DE4DA1" w:rsidRPr="00762C75">
        <w:rPr>
          <w:rFonts w:asciiTheme="minorBidi" w:hAnsiTheme="minorBidi"/>
          <w:sz w:val="24"/>
          <w:szCs w:val="24"/>
        </w:rPr>
        <w:t xml:space="preserve"> </w:t>
      </w:r>
    </w:p>
    <w:p w14:paraId="20CBD0FA" w14:textId="77777777" w:rsidR="004B6527" w:rsidRPr="00774C98" w:rsidRDefault="004B6527" w:rsidP="00C36C2D">
      <w:pPr>
        <w:pStyle w:val="Heading1"/>
        <w:spacing w:line="360" w:lineRule="auto"/>
        <w:rPr>
          <w:rFonts w:asciiTheme="minorBidi" w:hAnsiTheme="minorBidi"/>
          <w:sz w:val="24"/>
          <w:szCs w:val="24"/>
        </w:rPr>
      </w:pPr>
      <w:r w:rsidRPr="000E44DA">
        <w:rPr>
          <w:rFonts w:asciiTheme="minorBidi" w:hAnsiTheme="minorBidi"/>
          <w:sz w:val="24"/>
          <w:szCs w:val="24"/>
        </w:rPr>
        <w:t xml:space="preserve">Intensity dependent adaptation </w:t>
      </w:r>
      <w:r w:rsidR="006A0D8C" w:rsidRPr="000E44DA">
        <w:rPr>
          <w:rFonts w:asciiTheme="minorBidi" w:hAnsiTheme="minorBidi"/>
          <w:sz w:val="24"/>
          <w:szCs w:val="24"/>
        </w:rPr>
        <w:t xml:space="preserve">and coding of stimulus intensity </w:t>
      </w:r>
      <w:r w:rsidRPr="00774C98">
        <w:rPr>
          <w:rFonts w:asciiTheme="minorBidi" w:hAnsiTheme="minorBidi"/>
          <w:sz w:val="24"/>
          <w:szCs w:val="24"/>
        </w:rPr>
        <w:t>in the somatosensory system</w:t>
      </w:r>
    </w:p>
    <w:p w14:paraId="461CCB61" w14:textId="0DC4AD86" w:rsidR="008409D9" w:rsidRPr="00762C75" w:rsidRDefault="001E7231" w:rsidP="00C36C2D">
      <w:pPr>
        <w:spacing w:line="360" w:lineRule="auto"/>
        <w:rPr>
          <w:rFonts w:asciiTheme="minorBidi" w:hAnsiTheme="minorBidi"/>
          <w:sz w:val="24"/>
          <w:szCs w:val="24"/>
        </w:rPr>
      </w:pPr>
      <w:r w:rsidRPr="00762C75">
        <w:rPr>
          <w:rFonts w:asciiTheme="minorBidi" w:hAnsiTheme="minorBidi"/>
          <w:sz w:val="24"/>
          <w:szCs w:val="24"/>
        </w:rPr>
        <w:t>Studies of STD led to highly successful mathematical description</w:t>
      </w:r>
      <w:r w:rsidR="00DE2394" w:rsidRPr="00762C75">
        <w:rPr>
          <w:rFonts w:asciiTheme="minorBidi" w:hAnsiTheme="minorBidi"/>
          <w:sz w:val="24"/>
          <w:szCs w:val="24"/>
        </w:rPr>
        <w:t>s</w:t>
      </w:r>
      <w:r w:rsidRPr="00762C75">
        <w:rPr>
          <w:rFonts w:asciiTheme="minorBidi" w:hAnsiTheme="minorBidi"/>
          <w:sz w:val="24"/>
          <w:szCs w:val="24"/>
        </w:rPr>
        <w:t xml:space="preserve"> of this phenomenon (</w:t>
      </w:r>
      <w:proofErr w:type="spellStart"/>
      <w:r w:rsidRPr="00762C75">
        <w:rPr>
          <w:rFonts w:asciiTheme="minorBidi" w:hAnsiTheme="minorBidi"/>
          <w:sz w:val="24"/>
          <w:szCs w:val="24"/>
        </w:rPr>
        <w:t>Tsodyks</w:t>
      </w:r>
      <w:proofErr w:type="spellEnd"/>
      <w:r w:rsidRPr="00762C75">
        <w:rPr>
          <w:rFonts w:asciiTheme="minorBidi" w:hAnsiTheme="minorBidi"/>
          <w:sz w:val="24"/>
          <w:szCs w:val="24"/>
        </w:rPr>
        <w:t xml:space="preserve"> and </w:t>
      </w:r>
      <w:proofErr w:type="spellStart"/>
      <w:r w:rsidRPr="00762C75">
        <w:rPr>
          <w:rFonts w:asciiTheme="minorBidi" w:hAnsiTheme="minorBidi"/>
          <w:sz w:val="24"/>
          <w:szCs w:val="24"/>
        </w:rPr>
        <w:t>Markram</w:t>
      </w:r>
      <w:proofErr w:type="spellEnd"/>
      <w:r w:rsidRPr="00762C75">
        <w:rPr>
          <w:rFonts w:asciiTheme="minorBidi" w:hAnsiTheme="minorBidi"/>
          <w:sz w:val="24"/>
          <w:szCs w:val="24"/>
        </w:rPr>
        <w:t xml:space="preserve"> 1997).</w:t>
      </w:r>
      <w:r w:rsidR="00DE2394" w:rsidRPr="00762C75">
        <w:rPr>
          <w:rFonts w:asciiTheme="minorBidi" w:hAnsiTheme="minorBidi"/>
          <w:sz w:val="24"/>
          <w:szCs w:val="24"/>
        </w:rPr>
        <w:t xml:space="preserve"> Assuming that tactile adaptation results mostly from STD gives rise to several interesting predictions. </w:t>
      </w:r>
      <w:r w:rsidR="00BD17C6" w:rsidRPr="00762C75">
        <w:rPr>
          <w:rFonts w:asciiTheme="minorBidi" w:hAnsiTheme="minorBidi"/>
          <w:sz w:val="24"/>
          <w:szCs w:val="24"/>
        </w:rPr>
        <w:t>One of these predicts that increasing the intensity of stimulation, which is followed by higher presynaptic firing probability, will result with greater depression during sustained sensory stimulation due to depletion of synaptic resources and the relatively slower recovery processes (</w:t>
      </w:r>
      <w:proofErr w:type="spellStart"/>
      <w:r w:rsidR="00BD17C6" w:rsidRPr="00762C75">
        <w:rPr>
          <w:rFonts w:asciiTheme="minorBidi" w:hAnsiTheme="minorBidi"/>
          <w:sz w:val="24"/>
          <w:szCs w:val="24"/>
        </w:rPr>
        <w:t>Ganmor</w:t>
      </w:r>
      <w:proofErr w:type="spellEnd"/>
      <w:r w:rsidR="00BD17C6" w:rsidRPr="00762C75">
        <w:rPr>
          <w:rFonts w:asciiTheme="minorBidi" w:hAnsiTheme="minorBidi"/>
          <w:sz w:val="24"/>
          <w:szCs w:val="24"/>
        </w:rPr>
        <w:t xml:space="preserve"> et al.</w:t>
      </w:r>
      <w:r w:rsidR="007F5626" w:rsidRPr="00762C75">
        <w:rPr>
          <w:rFonts w:asciiTheme="minorBidi" w:hAnsiTheme="minorBidi"/>
          <w:sz w:val="24"/>
          <w:szCs w:val="24"/>
        </w:rPr>
        <w:t>,</w:t>
      </w:r>
      <w:r w:rsidR="00BD17C6" w:rsidRPr="00762C75">
        <w:rPr>
          <w:rFonts w:asciiTheme="minorBidi" w:hAnsiTheme="minorBidi"/>
          <w:sz w:val="24"/>
          <w:szCs w:val="24"/>
        </w:rPr>
        <w:t xml:space="preserve"> 2010, </w:t>
      </w:r>
      <w:r w:rsidR="001D5B4F" w:rsidRPr="00762C75">
        <w:rPr>
          <w:rFonts w:asciiTheme="minorBidi" w:hAnsiTheme="minorBidi"/>
          <w:sz w:val="24"/>
          <w:szCs w:val="24"/>
        </w:rPr>
        <w:t xml:space="preserve">Fig. </w:t>
      </w:r>
      <w:r w:rsidR="00E27713" w:rsidRPr="00762C75">
        <w:rPr>
          <w:rFonts w:asciiTheme="minorBidi" w:hAnsiTheme="minorBidi"/>
          <w:sz w:val="24"/>
          <w:szCs w:val="24"/>
        </w:rPr>
        <w:t>3</w:t>
      </w:r>
      <w:r w:rsidR="008B4273" w:rsidRPr="00762C75">
        <w:rPr>
          <w:rFonts w:asciiTheme="minorBidi" w:hAnsiTheme="minorBidi"/>
          <w:sz w:val="24"/>
          <w:szCs w:val="24"/>
        </w:rPr>
        <w:t>B</w:t>
      </w:r>
      <w:r w:rsidR="00BD17C6" w:rsidRPr="00762C75">
        <w:rPr>
          <w:rFonts w:asciiTheme="minorBidi" w:hAnsiTheme="minorBidi"/>
          <w:sz w:val="24"/>
          <w:szCs w:val="24"/>
        </w:rPr>
        <w:t xml:space="preserve">). </w:t>
      </w:r>
      <w:r w:rsidR="00F40DB3" w:rsidRPr="00762C75">
        <w:rPr>
          <w:rFonts w:asciiTheme="minorBidi" w:hAnsiTheme="minorBidi"/>
          <w:sz w:val="24"/>
          <w:szCs w:val="24"/>
        </w:rPr>
        <w:t xml:space="preserve">This prediction was tested in the lemniscal pathway of the somatosensory system. </w:t>
      </w:r>
      <w:r w:rsidR="00083535" w:rsidRPr="00762C75">
        <w:rPr>
          <w:rFonts w:asciiTheme="minorBidi" w:hAnsiTheme="minorBidi"/>
          <w:sz w:val="24"/>
          <w:szCs w:val="24"/>
        </w:rPr>
        <w:t>In contrast to this prediction</w:t>
      </w:r>
      <w:r w:rsidR="004B6478" w:rsidRPr="00762C75">
        <w:rPr>
          <w:rFonts w:asciiTheme="minorBidi" w:hAnsiTheme="minorBidi"/>
          <w:sz w:val="24"/>
          <w:szCs w:val="24"/>
        </w:rPr>
        <w:t>,</w:t>
      </w:r>
      <w:r w:rsidR="00083535" w:rsidRPr="00762C75">
        <w:rPr>
          <w:rFonts w:asciiTheme="minorBidi" w:hAnsiTheme="minorBidi"/>
          <w:sz w:val="24"/>
          <w:szCs w:val="24"/>
        </w:rPr>
        <w:t xml:space="preserve"> increasing the </w:t>
      </w:r>
      <w:r w:rsidR="004B6478" w:rsidRPr="00762C75">
        <w:rPr>
          <w:rFonts w:asciiTheme="minorBidi" w:hAnsiTheme="minorBidi"/>
          <w:sz w:val="24"/>
          <w:szCs w:val="24"/>
        </w:rPr>
        <w:t>amplitude and velocity</w:t>
      </w:r>
      <w:r w:rsidR="00083535" w:rsidRPr="00762C75">
        <w:rPr>
          <w:rFonts w:asciiTheme="minorBidi" w:hAnsiTheme="minorBidi"/>
          <w:sz w:val="24"/>
          <w:szCs w:val="24"/>
        </w:rPr>
        <w:t xml:space="preserve"> of whisker deflection </w:t>
      </w:r>
      <w:r w:rsidR="004B6478" w:rsidRPr="00762C75">
        <w:rPr>
          <w:rFonts w:asciiTheme="minorBidi" w:hAnsiTheme="minorBidi"/>
          <w:sz w:val="24"/>
          <w:szCs w:val="24"/>
        </w:rPr>
        <w:t>entail</w:t>
      </w:r>
      <w:r w:rsidR="008E6EB7" w:rsidRPr="00762C75">
        <w:rPr>
          <w:rFonts w:asciiTheme="minorBidi" w:hAnsiTheme="minorBidi"/>
          <w:sz w:val="24"/>
          <w:szCs w:val="24"/>
        </w:rPr>
        <w:t>ed</w:t>
      </w:r>
      <w:r w:rsidR="004B6478" w:rsidRPr="00762C75">
        <w:rPr>
          <w:rFonts w:asciiTheme="minorBidi" w:hAnsiTheme="minorBidi"/>
          <w:sz w:val="24"/>
          <w:szCs w:val="24"/>
        </w:rPr>
        <w:t xml:space="preserve"> </w:t>
      </w:r>
      <w:r w:rsidR="008E6EB7" w:rsidRPr="00762C75">
        <w:rPr>
          <w:rFonts w:asciiTheme="minorBidi" w:hAnsiTheme="minorBidi"/>
          <w:sz w:val="24"/>
          <w:szCs w:val="24"/>
        </w:rPr>
        <w:t>less</w:t>
      </w:r>
      <w:r w:rsidR="004B6478" w:rsidRPr="00762C75">
        <w:rPr>
          <w:rFonts w:asciiTheme="minorBidi" w:hAnsiTheme="minorBidi"/>
          <w:sz w:val="24"/>
          <w:szCs w:val="24"/>
        </w:rPr>
        <w:t xml:space="preserve"> adaptation of evoked excitatory inputs of</w:t>
      </w:r>
      <w:r w:rsidR="00083535" w:rsidRPr="00762C75">
        <w:rPr>
          <w:rFonts w:asciiTheme="minorBidi" w:hAnsiTheme="minorBidi"/>
          <w:sz w:val="24"/>
          <w:szCs w:val="24"/>
        </w:rPr>
        <w:t xml:space="preserve"> layer 4 cells of the barrel cortex</w:t>
      </w:r>
      <w:r w:rsidR="004B6478" w:rsidRPr="00762C75">
        <w:rPr>
          <w:rFonts w:asciiTheme="minorBidi" w:hAnsiTheme="minorBidi"/>
          <w:sz w:val="24"/>
          <w:szCs w:val="24"/>
        </w:rPr>
        <w:t xml:space="preserve"> (</w:t>
      </w:r>
      <w:proofErr w:type="spellStart"/>
      <w:r w:rsidR="008E6EB7" w:rsidRPr="00762C75">
        <w:rPr>
          <w:rFonts w:asciiTheme="minorBidi" w:hAnsiTheme="minorBidi"/>
          <w:sz w:val="24"/>
          <w:szCs w:val="24"/>
        </w:rPr>
        <w:t>Ganmor</w:t>
      </w:r>
      <w:proofErr w:type="spellEnd"/>
      <w:r w:rsidR="008E6EB7" w:rsidRPr="00762C75">
        <w:rPr>
          <w:rFonts w:asciiTheme="minorBidi" w:hAnsiTheme="minorBidi"/>
          <w:sz w:val="24"/>
          <w:szCs w:val="24"/>
        </w:rPr>
        <w:t xml:space="preserve"> et al</w:t>
      </w:r>
      <w:r w:rsidR="007F5626" w:rsidRPr="00762C75">
        <w:rPr>
          <w:rFonts w:asciiTheme="minorBidi" w:hAnsiTheme="minorBidi"/>
          <w:sz w:val="24"/>
          <w:szCs w:val="24"/>
        </w:rPr>
        <w:t>.,</w:t>
      </w:r>
      <w:r w:rsidR="008E6EB7" w:rsidRPr="00762C75">
        <w:rPr>
          <w:rFonts w:asciiTheme="minorBidi" w:hAnsiTheme="minorBidi"/>
          <w:sz w:val="24"/>
          <w:szCs w:val="24"/>
        </w:rPr>
        <w:t xml:space="preserve"> 2010</w:t>
      </w:r>
      <w:r w:rsidR="00135312" w:rsidRPr="00762C75">
        <w:rPr>
          <w:rFonts w:asciiTheme="minorBidi" w:hAnsiTheme="minorBidi"/>
          <w:sz w:val="24"/>
          <w:szCs w:val="24"/>
        </w:rPr>
        <w:t>, Fig</w:t>
      </w:r>
      <w:r w:rsidR="001D5B4F" w:rsidRPr="00762C75">
        <w:rPr>
          <w:rFonts w:asciiTheme="minorBidi" w:hAnsiTheme="minorBidi"/>
          <w:sz w:val="24"/>
          <w:szCs w:val="24"/>
        </w:rPr>
        <w:t>.</w:t>
      </w:r>
      <w:r w:rsidR="00135312" w:rsidRPr="00762C75">
        <w:rPr>
          <w:rFonts w:asciiTheme="minorBidi" w:hAnsiTheme="minorBidi"/>
          <w:sz w:val="24"/>
          <w:szCs w:val="24"/>
        </w:rPr>
        <w:t xml:space="preserve"> 3A</w:t>
      </w:r>
      <w:r w:rsidR="008E6EB7" w:rsidRPr="00762C75">
        <w:rPr>
          <w:rFonts w:asciiTheme="minorBidi" w:hAnsiTheme="minorBidi"/>
          <w:sz w:val="24"/>
          <w:szCs w:val="24"/>
        </w:rPr>
        <w:t xml:space="preserve">). </w:t>
      </w:r>
      <w:r w:rsidR="003C4ABD" w:rsidRPr="00762C75">
        <w:rPr>
          <w:rFonts w:asciiTheme="minorBidi" w:hAnsiTheme="minorBidi"/>
          <w:sz w:val="24"/>
          <w:szCs w:val="24"/>
        </w:rPr>
        <w:t>Through a series of recordings along the entire lemniscal pathway</w:t>
      </w:r>
      <w:r w:rsidR="00E342FF" w:rsidRPr="00762C75">
        <w:rPr>
          <w:rFonts w:asciiTheme="minorBidi" w:hAnsiTheme="minorBidi"/>
          <w:sz w:val="24"/>
          <w:szCs w:val="24"/>
        </w:rPr>
        <w:t xml:space="preserve"> as well as from </w:t>
      </w:r>
      <w:r w:rsidR="003C4ABD" w:rsidRPr="00762C75">
        <w:rPr>
          <w:rFonts w:asciiTheme="minorBidi" w:hAnsiTheme="minorBidi"/>
          <w:sz w:val="24"/>
          <w:szCs w:val="24"/>
        </w:rPr>
        <w:t>first</w:t>
      </w:r>
      <w:r w:rsidR="00517A03" w:rsidRPr="00762C75">
        <w:rPr>
          <w:rFonts w:asciiTheme="minorBidi" w:hAnsiTheme="minorBidi"/>
          <w:sz w:val="24"/>
          <w:szCs w:val="24"/>
        </w:rPr>
        <w:t xml:space="preserve"> order</w:t>
      </w:r>
      <w:r w:rsidR="00AC1EB8" w:rsidRPr="00762C75">
        <w:rPr>
          <w:rFonts w:asciiTheme="minorBidi" w:hAnsiTheme="minorBidi"/>
          <w:sz w:val="24"/>
          <w:szCs w:val="24"/>
        </w:rPr>
        <w:t xml:space="preserve"> </w:t>
      </w:r>
      <w:r w:rsidR="00517A03" w:rsidRPr="00762C75">
        <w:rPr>
          <w:rFonts w:asciiTheme="minorBidi" w:hAnsiTheme="minorBidi"/>
          <w:sz w:val="24"/>
          <w:szCs w:val="24"/>
        </w:rPr>
        <w:t>ganglion cells</w:t>
      </w:r>
      <w:r w:rsidR="00AC1EB8" w:rsidRPr="00762C75">
        <w:rPr>
          <w:rFonts w:asciiTheme="minorBidi" w:hAnsiTheme="minorBidi"/>
          <w:sz w:val="24"/>
          <w:szCs w:val="24"/>
        </w:rPr>
        <w:t>,</w:t>
      </w:r>
      <w:r w:rsidR="008E6EB7" w:rsidRPr="00762C75">
        <w:rPr>
          <w:rFonts w:asciiTheme="minorBidi" w:hAnsiTheme="minorBidi"/>
          <w:sz w:val="24"/>
          <w:szCs w:val="24"/>
        </w:rPr>
        <w:t xml:space="preserve"> </w:t>
      </w:r>
      <w:r w:rsidR="003E2151" w:rsidRPr="00762C75">
        <w:rPr>
          <w:rFonts w:asciiTheme="minorBidi" w:hAnsiTheme="minorBidi"/>
          <w:sz w:val="24"/>
          <w:szCs w:val="24"/>
        </w:rPr>
        <w:t xml:space="preserve">this </w:t>
      </w:r>
      <w:r w:rsidR="008E6EB7" w:rsidRPr="00762C75">
        <w:rPr>
          <w:rFonts w:asciiTheme="minorBidi" w:hAnsiTheme="minorBidi"/>
          <w:sz w:val="24"/>
          <w:szCs w:val="24"/>
        </w:rPr>
        <w:t xml:space="preserve">study </w:t>
      </w:r>
      <w:r w:rsidR="003E2151" w:rsidRPr="00762C75">
        <w:rPr>
          <w:rFonts w:asciiTheme="minorBidi" w:hAnsiTheme="minorBidi"/>
          <w:sz w:val="24"/>
          <w:szCs w:val="24"/>
        </w:rPr>
        <w:t xml:space="preserve">showed </w:t>
      </w:r>
      <w:r w:rsidR="008E6EB7" w:rsidRPr="00762C75">
        <w:rPr>
          <w:rFonts w:asciiTheme="minorBidi" w:hAnsiTheme="minorBidi"/>
          <w:sz w:val="24"/>
          <w:szCs w:val="24"/>
        </w:rPr>
        <w:t xml:space="preserve">that </w:t>
      </w:r>
      <w:r w:rsidR="00517A03" w:rsidRPr="00762C75">
        <w:rPr>
          <w:rFonts w:asciiTheme="minorBidi" w:hAnsiTheme="minorBidi"/>
          <w:sz w:val="24"/>
          <w:szCs w:val="24"/>
        </w:rPr>
        <w:t xml:space="preserve">the </w:t>
      </w:r>
      <w:r w:rsidR="007C0060" w:rsidRPr="00762C75">
        <w:rPr>
          <w:rFonts w:asciiTheme="minorBidi" w:hAnsiTheme="minorBidi"/>
          <w:sz w:val="24"/>
          <w:szCs w:val="24"/>
        </w:rPr>
        <w:t>source for this unexpected form of adaptation</w:t>
      </w:r>
      <w:r w:rsidR="00D02A3E" w:rsidRPr="00762C75">
        <w:rPr>
          <w:rFonts w:asciiTheme="minorBidi" w:hAnsiTheme="minorBidi"/>
          <w:sz w:val="24"/>
          <w:szCs w:val="24"/>
        </w:rPr>
        <w:t xml:space="preserve"> lies in PrV neurons of the trigeminal complex (</w:t>
      </w:r>
      <w:r w:rsidR="001D5B4F" w:rsidRPr="00762C75">
        <w:rPr>
          <w:rFonts w:asciiTheme="minorBidi" w:hAnsiTheme="minorBidi"/>
          <w:sz w:val="24"/>
          <w:szCs w:val="24"/>
        </w:rPr>
        <w:t xml:space="preserve">Fig. </w:t>
      </w:r>
      <w:r w:rsidR="00EA437C" w:rsidRPr="00762C75">
        <w:rPr>
          <w:rFonts w:asciiTheme="minorBidi" w:hAnsiTheme="minorBidi"/>
          <w:sz w:val="24"/>
          <w:szCs w:val="24"/>
        </w:rPr>
        <w:t>3E</w:t>
      </w:r>
      <w:r w:rsidR="00D02A3E" w:rsidRPr="00762C75">
        <w:rPr>
          <w:rFonts w:asciiTheme="minorBidi" w:hAnsiTheme="minorBidi"/>
          <w:sz w:val="24"/>
          <w:szCs w:val="24"/>
        </w:rPr>
        <w:t>).</w:t>
      </w:r>
      <w:r w:rsidR="005160DC" w:rsidRPr="00762C75">
        <w:rPr>
          <w:rFonts w:asciiTheme="minorBidi" w:hAnsiTheme="minorBidi"/>
          <w:sz w:val="24"/>
          <w:szCs w:val="24"/>
        </w:rPr>
        <w:t xml:space="preserve"> </w:t>
      </w:r>
      <w:r w:rsidR="00D02A3E" w:rsidRPr="00762C75">
        <w:rPr>
          <w:rFonts w:asciiTheme="minorBidi" w:hAnsiTheme="minorBidi"/>
          <w:sz w:val="24"/>
          <w:szCs w:val="24"/>
        </w:rPr>
        <w:t xml:space="preserve"> </w:t>
      </w:r>
      <w:r w:rsidR="008409D9" w:rsidRPr="00762C75">
        <w:rPr>
          <w:rFonts w:asciiTheme="minorBidi" w:hAnsiTheme="minorBidi"/>
          <w:sz w:val="24"/>
          <w:szCs w:val="24"/>
        </w:rPr>
        <w:t xml:space="preserve">The authors of this study suggested that such peculiar form of adaptation may act to counterbalance the effect of STD during sustained stimulation and by that to increase the duration and impact of </w:t>
      </w:r>
      <w:r w:rsidR="006517A5" w:rsidRPr="00762C75">
        <w:rPr>
          <w:rFonts w:asciiTheme="minorBidi" w:hAnsiTheme="minorBidi"/>
          <w:sz w:val="24"/>
          <w:szCs w:val="24"/>
        </w:rPr>
        <w:t>persistent</w:t>
      </w:r>
      <w:r w:rsidR="008409D9" w:rsidRPr="00762C75">
        <w:rPr>
          <w:rFonts w:asciiTheme="minorBidi" w:hAnsiTheme="minorBidi"/>
          <w:sz w:val="24"/>
          <w:szCs w:val="24"/>
        </w:rPr>
        <w:t xml:space="preserve"> and perhaps relevant sensory inputs that otherwise would depress quickly. </w:t>
      </w:r>
    </w:p>
    <w:p w14:paraId="59B329CB" w14:textId="50B55757" w:rsidR="0061647F" w:rsidRPr="00762C75" w:rsidRDefault="00D02A3E" w:rsidP="00C36C2D">
      <w:pPr>
        <w:spacing w:line="360" w:lineRule="auto"/>
        <w:rPr>
          <w:rFonts w:asciiTheme="minorBidi" w:hAnsiTheme="minorBidi"/>
          <w:sz w:val="24"/>
          <w:szCs w:val="24"/>
        </w:rPr>
      </w:pPr>
      <w:r w:rsidRPr="00762C75">
        <w:rPr>
          <w:rFonts w:asciiTheme="minorBidi" w:hAnsiTheme="minorBidi"/>
          <w:sz w:val="24"/>
          <w:szCs w:val="24"/>
        </w:rPr>
        <w:t>In another study</w:t>
      </w:r>
      <w:r w:rsidR="00E64CCD" w:rsidRPr="00762C75">
        <w:rPr>
          <w:rFonts w:asciiTheme="minorBidi" w:hAnsiTheme="minorBidi"/>
          <w:sz w:val="24"/>
          <w:szCs w:val="24"/>
        </w:rPr>
        <w:t xml:space="preserve"> (</w:t>
      </w:r>
      <w:proofErr w:type="spellStart"/>
      <w:r w:rsidR="00E64CCD" w:rsidRPr="00762C75">
        <w:rPr>
          <w:rFonts w:asciiTheme="minorBidi" w:hAnsiTheme="minorBidi"/>
          <w:sz w:val="24"/>
          <w:szCs w:val="24"/>
        </w:rPr>
        <w:t>Mohar</w:t>
      </w:r>
      <w:proofErr w:type="spellEnd"/>
      <w:r w:rsidR="00E64CCD" w:rsidRPr="00762C75">
        <w:rPr>
          <w:rFonts w:asciiTheme="minorBidi" w:hAnsiTheme="minorBidi"/>
          <w:sz w:val="24"/>
          <w:szCs w:val="24"/>
        </w:rPr>
        <w:t xml:space="preserve"> et al.</w:t>
      </w:r>
      <w:r w:rsidR="007F5626" w:rsidRPr="00762C75">
        <w:rPr>
          <w:rFonts w:asciiTheme="minorBidi" w:hAnsiTheme="minorBidi"/>
          <w:sz w:val="24"/>
          <w:szCs w:val="24"/>
        </w:rPr>
        <w:t>,</w:t>
      </w:r>
      <w:r w:rsidR="00E64CCD" w:rsidRPr="00762C75">
        <w:rPr>
          <w:rFonts w:asciiTheme="minorBidi" w:hAnsiTheme="minorBidi"/>
          <w:sz w:val="24"/>
          <w:szCs w:val="24"/>
        </w:rPr>
        <w:t xml:space="preserve"> 2013)</w:t>
      </w:r>
      <w:r w:rsidR="003E2151" w:rsidRPr="00762C75">
        <w:rPr>
          <w:rFonts w:asciiTheme="minorBidi" w:hAnsiTheme="minorBidi"/>
          <w:sz w:val="24"/>
          <w:szCs w:val="24"/>
        </w:rPr>
        <w:t>,</w:t>
      </w:r>
      <w:r w:rsidRPr="00762C75">
        <w:rPr>
          <w:rFonts w:asciiTheme="minorBidi" w:hAnsiTheme="minorBidi"/>
          <w:sz w:val="24"/>
          <w:szCs w:val="24"/>
        </w:rPr>
        <w:t xml:space="preserve"> </w:t>
      </w:r>
      <w:r w:rsidR="00E64CCD" w:rsidRPr="00762C75">
        <w:rPr>
          <w:rFonts w:asciiTheme="minorBidi" w:hAnsiTheme="minorBidi"/>
          <w:sz w:val="24"/>
          <w:szCs w:val="24"/>
        </w:rPr>
        <w:t xml:space="preserve">the results of </w:t>
      </w:r>
      <w:proofErr w:type="spellStart"/>
      <w:r w:rsidR="00E64CCD" w:rsidRPr="00762C75">
        <w:rPr>
          <w:rFonts w:asciiTheme="minorBidi" w:hAnsiTheme="minorBidi"/>
          <w:sz w:val="24"/>
          <w:szCs w:val="24"/>
        </w:rPr>
        <w:t>Ganmor</w:t>
      </w:r>
      <w:proofErr w:type="spellEnd"/>
      <w:r w:rsidR="00E64CCD" w:rsidRPr="00762C75">
        <w:rPr>
          <w:rFonts w:asciiTheme="minorBidi" w:hAnsiTheme="minorBidi"/>
          <w:sz w:val="24"/>
          <w:szCs w:val="24"/>
        </w:rPr>
        <w:t xml:space="preserve"> e</w:t>
      </w:r>
      <w:r w:rsidR="007F5626" w:rsidRPr="00762C75">
        <w:rPr>
          <w:rFonts w:asciiTheme="minorBidi" w:hAnsiTheme="minorBidi"/>
          <w:sz w:val="24"/>
          <w:szCs w:val="24"/>
        </w:rPr>
        <w:t>t</w:t>
      </w:r>
      <w:r w:rsidR="00E64CCD" w:rsidRPr="00762C75">
        <w:rPr>
          <w:rFonts w:asciiTheme="minorBidi" w:hAnsiTheme="minorBidi"/>
          <w:sz w:val="24"/>
          <w:szCs w:val="24"/>
        </w:rPr>
        <w:t xml:space="preserve"> al. (2010)</w:t>
      </w:r>
      <w:r w:rsidR="008E3207" w:rsidRPr="00762C75">
        <w:rPr>
          <w:rFonts w:asciiTheme="minorBidi" w:hAnsiTheme="minorBidi"/>
          <w:sz w:val="24"/>
          <w:szCs w:val="24"/>
        </w:rPr>
        <w:t xml:space="preserve"> were confirmed using intracellular recordings of PrV neurons, demonstrating that </w:t>
      </w:r>
      <w:r w:rsidR="00E64CCD" w:rsidRPr="00762C75">
        <w:rPr>
          <w:rFonts w:asciiTheme="minorBidi" w:hAnsiTheme="minorBidi"/>
          <w:sz w:val="24"/>
          <w:szCs w:val="24"/>
        </w:rPr>
        <w:t xml:space="preserve">this </w:t>
      </w:r>
      <w:r w:rsidR="008E3207" w:rsidRPr="00762C75">
        <w:rPr>
          <w:rFonts w:asciiTheme="minorBidi" w:hAnsiTheme="minorBidi"/>
          <w:sz w:val="24"/>
          <w:szCs w:val="24"/>
        </w:rPr>
        <w:t xml:space="preserve">peculiar </w:t>
      </w:r>
      <w:r w:rsidR="00E64CCD" w:rsidRPr="00762C75">
        <w:rPr>
          <w:rFonts w:asciiTheme="minorBidi" w:hAnsiTheme="minorBidi"/>
          <w:sz w:val="24"/>
          <w:szCs w:val="24"/>
        </w:rPr>
        <w:t xml:space="preserve">form of adaptation </w:t>
      </w:r>
      <w:r w:rsidR="00266CF4" w:rsidRPr="00762C75">
        <w:rPr>
          <w:rFonts w:asciiTheme="minorBidi" w:hAnsiTheme="minorBidi"/>
          <w:sz w:val="24"/>
          <w:szCs w:val="24"/>
        </w:rPr>
        <w:t xml:space="preserve">already exists at the synaptic level. </w:t>
      </w:r>
      <w:r w:rsidR="00E64CCD" w:rsidRPr="00762C75">
        <w:rPr>
          <w:rFonts w:asciiTheme="minorBidi" w:hAnsiTheme="minorBidi"/>
          <w:sz w:val="24"/>
          <w:szCs w:val="24"/>
        </w:rPr>
        <w:t>Surprisingly, while searching for PrV cells</w:t>
      </w:r>
      <w:r w:rsidR="00202CFE" w:rsidRPr="00762C75">
        <w:rPr>
          <w:rFonts w:asciiTheme="minorBidi" w:hAnsiTheme="minorBidi"/>
          <w:sz w:val="24"/>
          <w:szCs w:val="24"/>
        </w:rPr>
        <w:t>,</w:t>
      </w:r>
      <w:r w:rsidR="00E64CCD" w:rsidRPr="00762C75">
        <w:rPr>
          <w:rFonts w:asciiTheme="minorBidi" w:hAnsiTheme="minorBidi"/>
          <w:sz w:val="24"/>
          <w:szCs w:val="24"/>
        </w:rPr>
        <w:t xml:space="preserve"> they recorded also from SpVi cells, </w:t>
      </w:r>
      <w:r w:rsidR="003E2151" w:rsidRPr="00762C75">
        <w:rPr>
          <w:rFonts w:asciiTheme="minorBidi" w:hAnsiTheme="minorBidi"/>
          <w:sz w:val="24"/>
          <w:szCs w:val="24"/>
        </w:rPr>
        <w:t>which form the starting point of the paralemniscal pathway,</w:t>
      </w:r>
      <w:r w:rsidR="00E64CCD" w:rsidRPr="00762C75">
        <w:rPr>
          <w:rFonts w:asciiTheme="minorBidi" w:hAnsiTheme="minorBidi"/>
          <w:sz w:val="24"/>
          <w:szCs w:val="24"/>
        </w:rPr>
        <w:t xml:space="preserve"> and</w:t>
      </w:r>
      <w:r w:rsidR="00202CFE" w:rsidRPr="00762C75">
        <w:rPr>
          <w:rFonts w:asciiTheme="minorBidi" w:hAnsiTheme="minorBidi"/>
          <w:sz w:val="24"/>
          <w:szCs w:val="24"/>
        </w:rPr>
        <w:t xml:space="preserve"> found that increasing the intensity of stimulation entailed greater adaptation</w:t>
      </w:r>
      <w:r w:rsidR="00842246" w:rsidRPr="00762C75">
        <w:rPr>
          <w:rFonts w:asciiTheme="minorBidi" w:hAnsiTheme="minorBidi"/>
          <w:sz w:val="24"/>
          <w:szCs w:val="24"/>
        </w:rPr>
        <w:t xml:space="preserve"> in these cells</w:t>
      </w:r>
      <w:r w:rsidR="00D53460" w:rsidRPr="00762C75">
        <w:rPr>
          <w:rFonts w:asciiTheme="minorBidi" w:hAnsiTheme="minorBidi"/>
          <w:sz w:val="24"/>
          <w:szCs w:val="24"/>
        </w:rPr>
        <w:t>,</w:t>
      </w:r>
      <w:r w:rsidR="00202CFE" w:rsidRPr="00762C75">
        <w:rPr>
          <w:rFonts w:asciiTheme="minorBidi" w:hAnsiTheme="minorBidi"/>
          <w:sz w:val="24"/>
          <w:szCs w:val="24"/>
        </w:rPr>
        <w:t xml:space="preserve"> as expected from STD models</w:t>
      </w:r>
      <w:r w:rsidR="008B3FD6" w:rsidRPr="00762C75">
        <w:rPr>
          <w:rFonts w:asciiTheme="minorBidi" w:hAnsiTheme="minorBidi"/>
          <w:sz w:val="24"/>
          <w:szCs w:val="24"/>
        </w:rPr>
        <w:t xml:space="preserve"> (</w:t>
      </w:r>
      <w:r w:rsidR="001D5B4F" w:rsidRPr="00762C75">
        <w:rPr>
          <w:rFonts w:asciiTheme="minorBidi" w:hAnsiTheme="minorBidi"/>
          <w:sz w:val="24"/>
          <w:szCs w:val="24"/>
        </w:rPr>
        <w:t xml:space="preserve">Fig. </w:t>
      </w:r>
      <w:r w:rsidR="00EA437C" w:rsidRPr="00762C75">
        <w:rPr>
          <w:rFonts w:asciiTheme="minorBidi" w:hAnsiTheme="minorBidi"/>
          <w:sz w:val="24"/>
          <w:szCs w:val="24"/>
        </w:rPr>
        <w:t>3F</w:t>
      </w:r>
      <w:r w:rsidR="008B3FD6" w:rsidRPr="00762C75">
        <w:rPr>
          <w:rFonts w:asciiTheme="minorBidi" w:hAnsiTheme="minorBidi"/>
          <w:sz w:val="24"/>
          <w:szCs w:val="24"/>
        </w:rPr>
        <w:t>)</w:t>
      </w:r>
      <w:r w:rsidR="00202CFE" w:rsidRPr="00762C75">
        <w:rPr>
          <w:rFonts w:asciiTheme="minorBidi" w:hAnsiTheme="minorBidi"/>
          <w:sz w:val="24"/>
          <w:szCs w:val="24"/>
        </w:rPr>
        <w:t>.</w:t>
      </w:r>
      <w:r w:rsidR="008B3FD6" w:rsidRPr="00762C75">
        <w:rPr>
          <w:rFonts w:asciiTheme="minorBidi" w:hAnsiTheme="minorBidi"/>
          <w:sz w:val="24"/>
          <w:szCs w:val="24"/>
        </w:rPr>
        <w:t xml:space="preserve"> Moreover,</w:t>
      </w:r>
      <w:r w:rsidR="000C0C65" w:rsidRPr="00762C75">
        <w:rPr>
          <w:rFonts w:asciiTheme="minorBidi" w:hAnsiTheme="minorBidi"/>
          <w:sz w:val="24"/>
          <w:szCs w:val="24"/>
        </w:rPr>
        <w:t xml:space="preserve"> this study showed </w:t>
      </w:r>
      <w:r w:rsidR="000C0C65" w:rsidRPr="00762C75">
        <w:rPr>
          <w:rFonts w:asciiTheme="minorBidi" w:hAnsiTheme="minorBidi"/>
          <w:sz w:val="24"/>
          <w:szCs w:val="24"/>
        </w:rPr>
        <w:lastRenderedPageBreak/>
        <w:t xml:space="preserve">that increasing the intensity of stimulation </w:t>
      </w:r>
      <w:r w:rsidR="00C62533" w:rsidRPr="00762C75">
        <w:rPr>
          <w:rFonts w:asciiTheme="minorBidi" w:hAnsiTheme="minorBidi"/>
          <w:sz w:val="24"/>
          <w:szCs w:val="24"/>
        </w:rPr>
        <w:t xml:space="preserve">of adjacent whiskers of </w:t>
      </w:r>
      <w:r w:rsidR="000C0C65" w:rsidRPr="00762C75">
        <w:rPr>
          <w:rFonts w:asciiTheme="minorBidi" w:hAnsiTheme="minorBidi"/>
          <w:sz w:val="24"/>
          <w:szCs w:val="24"/>
        </w:rPr>
        <w:t>PrV cells</w:t>
      </w:r>
      <w:r w:rsidR="00C62533" w:rsidRPr="00762C75">
        <w:rPr>
          <w:rFonts w:asciiTheme="minorBidi" w:hAnsiTheme="minorBidi"/>
          <w:sz w:val="24"/>
          <w:szCs w:val="24"/>
        </w:rPr>
        <w:t xml:space="preserve"> results with similar adaptation pattern that was recorded in the </w:t>
      </w:r>
      <w:proofErr w:type="spellStart"/>
      <w:r w:rsidR="00C62533" w:rsidRPr="00762C75">
        <w:rPr>
          <w:rFonts w:asciiTheme="minorBidi" w:hAnsiTheme="minorBidi"/>
          <w:sz w:val="24"/>
          <w:szCs w:val="24"/>
        </w:rPr>
        <w:t>SpVI</w:t>
      </w:r>
      <w:proofErr w:type="spellEnd"/>
      <w:r w:rsidR="00C62533" w:rsidRPr="00762C75">
        <w:rPr>
          <w:rFonts w:asciiTheme="minorBidi" w:hAnsiTheme="minorBidi"/>
          <w:sz w:val="24"/>
          <w:szCs w:val="24"/>
        </w:rPr>
        <w:t xml:space="preserve">, namely as </w:t>
      </w:r>
      <w:r w:rsidR="00AA7361" w:rsidRPr="00762C75">
        <w:rPr>
          <w:rFonts w:asciiTheme="minorBidi" w:hAnsiTheme="minorBidi"/>
          <w:sz w:val="24"/>
          <w:szCs w:val="24"/>
        </w:rPr>
        <w:t xml:space="preserve">expected from STD models. </w:t>
      </w:r>
      <w:r w:rsidR="0061647F" w:rsidRPr="00762C75">
        <w:rPr>
          <w:rFonts w:asciiTheme="minorBidi" w:hAnsiTheme="minorBidi"/>
          <w:sz w:val="24"/>
          <w:szCs w:val="24"/>
        </w:rPr>
        <w:t xml:space="preserve">Although the mechanisms of </w:t>
      </w:r>
      <w:r w:rsidR="00646D7B" w:rsidRPr="00762C75">
        <w:rPr>
          <w:rFonts w:asciiTheme="minorBidi" w:hAnsiTheme="minorBidi"/>
          <w:sz w:val="24"/>
          <w:szCs w:val="24"/>
        </w:rPr>
        <w:t>PrV</w:t>
      </w:r>
      <w:r w:rsidR="0061647F" w:rsidRPr="00762C75">
        <w:rPr>
          <w:rFonts w:asciiTheme="minorBidi" w:hAnsiTheme="minorBidi"/>
          <w:sz w:val="24"/>
          <w:szCs w:val="24"/>
        </w:rPr>
        <w:t xml:space="preserve"> adaptation are unknown, </w:t>
      </w:r>
      <w:proofErr w:type="spellStart"/>
      <w:r w:rsidR="0061647F" w:rsidRPr="00762C75">
        <w:rPr>
          <w:rFonts w:asciiTheme="minorBidi" w:hAnsiTheme="minorBidi"/>
          <w:sz w:val="24"/>
          <w:szCs w:val="24"/>
        </w:rPr>
        <w:t>Mohar</w:t>
      </w:r>
      <w:proofErr w:type="spellEnd"/>
      <w:r w:rsidR="0061647F" w:rsidRPr="00762C75">
        <w:rPr>
          <w:rFonts w:asciiTheme="minorBidi" w:hAnsiTheme="minorBidi"/>
          <w:sz w:val="24"/>
          <w:szCs w:val="24"/>
        </w:rPr>
        <w:t xml:space="preserve"> et al. (2013) suggested that it </w:t>
      </w:r>
      <w:r w:rsidR="00336F3E" w:rsidRPr="00762C75">
        <w:rPr>
          <w:rFonts w:asciiTheme="minorBidi" w:hAnsiTheme="minorBidi"/>
          <w:sz w:val="24"/>
          <w:szCs w:val="24"/>
        </w:rPr>
        <w:t>may</w:t>
      </w:r>
      <w:r w:rsidR="0061647F" w:rsidRPr="00762C75">
        <w:rPr>
          <w:rFonts w:asciiTheme="minorBidi" w:hAnsiTheme="minorBidi"/>
          <w:sz w:val="24"/>
          <w:szCs w:val="24"/>
        </w:rPr>
        <w:t xml:space="preserve"> result from intersubnuclear inhibitory projections from SpVi to the PrV (</w:t>
      </w:r>
      <w:proofErr w:type="spellStart"/>
      <w:r w:rsidR="0061647F" w:rsidRPr="00762C75">
        <w:rPr>
          <w:rFonts w:asciiTheme="minorBidi" w:hAnsiTheme="minorBidi"/>
          <w:sz w:val="24"/>
          <w:szCs w:val="24"/>
        </w:rPr>
        <w:t>Furuta</w:t>
      </w:r>
      <w:proofErr w:type="spellEnd"/>
      <w:r w:rsidR="0061647F" w:rsidRPr="00762C75">
        <w:rPr>
          <w:rFonts w:asciiTheme="minorBidi" w:hAnsiTheme="minorBidi"/>
          <w:sz w:val="24"/>
          <w:szCs w:val="24"/>
        </w:rPr>
        <w:t xml:space="preserve"> et al., 2008); as the intensity of stimulation increases, inhibitory neurons of the SpVi adapt more, a process that leads to greater disinhibition of PrV cells and consequently to a decrease in the rate of adaptation.</w:t>
      </w:r>
      <w:r w:rsidR="004B1657" w:rsidRPr="00762C75">
        <w:rPr>
          <w:rFonts w:asciiTheme="minorBidi" w:hAnsiTheme="minorBidi"/>
          <w:sz w:val="24"/>
          <w:szCs w:val="24"/>
        </w:rPr>
        <w:t xml:space="preserve"> </w:t>
      </w:r>
      <w:r w:rsidR="00915099" w:rsidRPr="00762C75">
        <w:rPr>
          <w:rFonts w:asciiTheme="minorBidi" w:hAnsiTheme="minorBidi"/>
          <w:sz w:val="24"/>
          <w:szCs w:val="24"/>
        </w:rPr>
        <w:t>This possibility, however, remains unknown since it is unclear</w:t>
      </w:r>
      <w:r w:rsidR="00646D7B" w:rsidRPr="00762C75">
        <w:rPr>
          <w:rFonts w:asciiTheme="minorBidi" w:hAnsiTheme="minorBidi"/>
          <w:sz w:val="24"/>
          <w:szCs w:val="24"/>
        </w:rPr>
        <w:t xml:space="preserve"> if inhibitory neurons in SpVi adapts as expected from STD models. </w:t>
      </w:r>
    </w:p>
    <w:p w14:paraId="49573D9E" w14:textId="34F6AC46" w:rsidR="00E50289" w:rsidRPr="00762C75" w:rsidRDefault="00C2745E" w:rsidP="00090595">
      <w:pPr>
        <w:spacing w:line="360" w:lineRule="auto"/>
        <w:rPr>
          <w:rFonts w:asciiTheme="minorBidi" w:hAnsiTheme="minorBidi"/>
          <w:sz w:val="24"/>
          <w:szCs w:val="24"/>
        </w:rPr>
      </w:pPr>
      <w:r w:rsidRPr="00762C75">
        <w:rPr>
          <w:rFonts w:asciiTheme="minorBidi" w:hAnsiTheme="minorBidi"/>
          <w:sz w:val="24"/>
          <w:szCs w:val="24"/>
        </w:rPr>
        <w:t>The</w:t>
      </w:r>
      <w:r w:rsidR="00CE1D2B" w:rsidRPr="00762C75">
        <w:rPr>
          <w:rFonts w:asciiTheme="minorBidi" w:hAnsiTheme="minorBidi"/>
          <w:sz w:val="24"/>
          <w:szCs w:val="24"/>
        </w:rPr>
        <w:t xml:space="preserve">se findings </w:t>
      </w:r>
      <w:r w:rsidR="005E4311" w:rsidRPr="00762C75">
        <w:rPr>
          <w:rFonts w:asciiTheme="minorBidi" w:hAnsiTheme="minorBidi"/>
          <w:sz w:val="24"/>
          <w:szCs w:val="24"/>
        </w:rPr>
        <w:t xml:space="preserve">raised the possibility </w:t>
      </w:r>
      <w:r w:rsidR="00875CFB" w:rsidRPr="00762C75">
        <w:rPr>
          <w:rFonts w:asciiTheme="minorBidi" w:hAnsiTheme="minorBidi"/>
          <w:sz w:val="24"/>
          <w:szCs w:val="24"/>
        </w:rPr>
        <w:t xml:space="preserve">that </w:t>
      </w:r>
      <w:r w:rsidR="00090595">
        <w:rPr>
          <w:rFonts w:asciiTheme="minorBidi" w:hAnsiTheme="minorBidi"/>
          <w:sz w:val="24"/>
          <w:szCs w:val="24"/>
        </w:rPr>
        <w:t xml:space="preserve">the ability of neurons belonging to these two nuclei to encode the intensity of stimulation </w:t>
      </w:r>
      <w:r w:rsidR="00B84750" w:rsidRPr="00762C75">
        <w:rPr>
          <w:rFonts w:asciiTheme="minorBidi" w:hAnsiTheme="minorBidi"/>
          <w:sz w:val="24"/>
          <w:szCs w:val="24"/>
        </w:rPr>
        <w:t xml:space="preserve">under adaptation </w:t>
      </w:r>
      <w:r w:rsidR="00090595">
        <w:rPr>
          <w:rFonts w:asciiTheme="minorBidi" w:hAnsiTheme="minorBidi"/>
          <w:sz w:val="24"/>
          <w:szCs w:val="24"/>
        </w:rPr>
        <w:t xml:space="preserve">depends on the intensity </w:t>
      </w:r>
      <w:r w:rsidR="00A12105" w:rsidRPr="00762C75">
        <w:rPr>
          <w:rFonts w:asciiTheme="minorBidi" w:hAnsiTheme="minorBidi"/>
          <w:sz w:val="24"/>
          <w:szCs w:val="24"/>
        </w:rPr>
        <w:t>context</w:t>
      </w:r>
      <w:r w:rsidR="00A071F5" w:rsidRPr="00762C75">
        <w:rPr>
          <w:rFonts w:asciiTheme="minorBidi" w:hAnsiTheme="minorBidi"/>
          <w:sz w:val="24"/>
          <w:szCs w:val="24"/>
        </w:rPr>
        <w:t xml:space="preserve"> of </w:t>
      </w:r>
      <w:r w:rsidR="00090595">
        <w:rPr>
          <w:rFonts w:asciiTheme="minorBidi" w:hAnsiTheme="minorBidi"/>
          <w:sz w:val="24"/>
          <w:szCs w:val="24"/>
        </w:rPr>
        <w:t>stimulation</w:t>
      </w:r>
      <w:r w:rsidR="005E2D60" w:rsidRPr="00762C75">
        <w:rPr>
          <w:rFonts w:asciiTheme="minorBidi" w:hAnsiTheme="minorBidi"/>
          <w:sz w:val="24"/>
          <w:szCs w:val="24"/>
        </w:rPr>
        <w:t>.</w:t>
      </w:r>
      <w:r w:rsidR="00A12105" w:rsidRPr="00762C75">
        <w:rPr>
          <w:rFonts w:asciiTheme="minorBidi" w:hAnsiTheme="minorBidi"/>
          <w:sz w:val="24"/>
          <w:szCs w:val="24"/>
        </w:rPr>
        <w:t xml:space="preserve"> </w:t>
      </w:r>
      <w:r w:rsidR="00E50289" w:rsidRPr="00762C75">
        <w:rPr>
          <w:rFonts w:asciiTheme="minorBidi" w:hAnsiTheme="minorBidi"/>
          <w:sz w:val="24"/>
          <w:szCs w:val="24"/>
        </w:rPr>
        <w:t xml:space="preserve">Indeed, </w:t>
      </w:r>
      <w:proofErr w:type="spellStart"/>
      <w:r w:rsidR="00E50289" w:rsidRPr="00762C75">
        <w:rPr>
          <w:rFonts w:asciiTheme="minorBidi" w:hAnsiTheme="minorBidi"/>
          <w:sz w:val="24"/>
          <w:szCs w:val="24"/>
        </w:rPr>
        <w:t>Mohar</w:t>
      </w:r>
      <w:proofErr w:type="spellEnd"/>
      <w:r w:rsidR="00E50289" w:rsidRPr="00762C75">
        <w:rPr>
          <w:rFonts w:asciiTheme="minorBidi" w:hAnsiTheme="minorBidi"/>
          <w:sz w:val="24"/>
          <w:szCs w:val="24"/>
        </w:rPr>
        <w:t xml:space="preserve"> and his colleagues (2015) found that although the two nuclei encode </w:t>
      </w:r>
      <w:r w:rsidR="00BE3563" w:rsidRPr="00762C75">
        <w:rPr>
          <w:rFonts w:asciiTheme="minorBidi" w:hAnsiTheme="minorBidi"/>
          <w:sz w:val="24"/>
          <w:szCs w:val="24"/>
        </w:rPr>
        <w:t>non-</w:t>
      </w:r>
      <w:r w:rsidR="00E50289" w:rsidRPr="00762C75">
        <w:rPr>
          <w:rFonts w:asciiTheme="minorBidi" w:hAnsiTheme="minorBidi"/>
          <w:sz w:val="24"/>
          <w:szCs w:val="24"/>
        </w:rPr>
        <w:t xml:space="preserve">adapted stimuli in a very similar manner, adaptation introduces distinct differences in their coding behavior. Under adaptation, PrV neurons, at the starting point of the lemniscal pathway, better encode </w:t>
      </w:r>
      <w:r w:rsidR="00BE3563" w:rsidRPr="00762C75">
        <w:rPr>
          <w:rFonts w:asciiTheme="minorBidi" w:hAnsiTheme="minorBidi"/>
          <w:sz w:val="24"/>
          <w:szCs w:val="24"/>
        </w:rPr>
        <w:t xml:space="preserve">the fluctuations in stimulus intensity when their </w:t>
      </w:r>
      <w:r w:rsidR="00E50289" w:rsidRPr="00762C75">
        <w:rPr>
          <w:rFonts w:asciiTheme="minorBidi" w:hAnsiTheme="minorBidi"/>
          <w:sz w:val="24"/>
          <w:szCs w:val="24"/>
        </w:rPr>
        <w:t>intensity</w:t>
      </w:r>
      <w:r w:rsidR="00BE3563" w:rsidRPr="00762C75">
        <w:rPr>
          <w:rFonts w:asciiTheme="minorBidi" w:hAnsiTheme="minorBidi"/>
          <w:sz w:val="24"/>
          <w:szCs w:val="24"/>
        </w:rPr>
        <w:t xml:space="preserve"> is high</w:t>
      </w:r>
      <w:r w:rsidR="00E50289" w:rsidRPr="00762C75">
        <w:rPr>
          <w:rFonts w:asciiTheme="minorBidi" w:hAnsiTheme="minorBidi"/>
          <w:sz w:val="24"/>
          <w:szCs w:val="24"/>
        </w:rPr>
        <w:t xml:space="preserve">, whereas neurons in the SpVi, the origin of the paralemniscal pathway, encode </w:t>
      </w:r>
      <w:r w:rsidR="00090595">
        <w:rPr>
          <w:rFonts w:asciiTheme="minorBidi" w:hAnsiTheme="minorBidi"/>
          <w:sz w:val="24"/>
          <w:szCs w:val="24"/>
        </w:rPr>
        <w:t>the</w:t>
      </w:r>
      <w:r w:rsidR="00842246" w:rsidRPr="00762C75">
        <w:rPr>
          <w:rFonts w:asciiTheme="minorBidi" w:hAnsiTheme="minorBidi"/>
          <w:sz w:val="24"/>
          <w:szCs w:val="24"/>
        </w:rPr>
        <w:t xml:space="preserve"> </w:t>
      </w:r>
      <w:r w:rsidR="00BE3563" w:rsidRPr="00762C75">
        <w:rPr>
          <w:rFonts w:asciiTheme="minorBidi" w:hAnsiTheme="minorBidi"/>
          <w:sz w:val="24"/>
          <w:szCs w:val="24"/>
        </w:rPr>
        <w:t xml:space="preserve">fluctuations </w:t>
      </w:r>
      <w:r w:rsidR="00090595">
        <w:rPr>
          <w:rFonts w:asciiTheme="minorBidi" w:hAnsiTheme="minorBidi"/>
          <w:sz w:val="24"/>
          <w:szCs w:val="24"/>
        </w:rPr>
        <w:t>during episodes of</w:t>
      </w:r>
      <w:r w:rsidR="00842246" w:rsidRPr="00762C75">
        <w:rPr>
          <w:rFonts w:asciiTheme="minorBidi" w:hAnsiTheme="minorBidi"/>
          <w:sz w:val="24"/>
          <w:szCs w:val="24"/>
        </w:rPr>
        <w:t xml:space="preserve"> </w:t>
      </w:r>
      <w:r w:rsidR="00E50289" w:rsidRPr="00762C75">
        <w:rPr>
          <w:rFonts w:asciiTheme="minorBidi" w:hAnsiTheme="minorBidi"/>
          <w:sz w:val="24"/>
          <w:szCs w:val="24"/>
        </w:rPr>
        <w:t xml:space="preserve">weak tactile </w:t>
      </w:r>
      <w:r w:rsidR="00EC1A41" w:rsidRPr="00762C75">
        <w:rPr>
          <w:rFonts w:asciiTheme="minorBidi" w:hAnsiTheme="minorBidi"/>
          <w:sz w:val="24"/>
          <w:szCs w:val="24"/>
        </w:rPr>
        <w:t>stimulation</w:t>
      </w:r>
      <w:r w:rsidR="008F5104" w:rsidRPr="00762C75">
        <w:rPr>
          <w:rFonts w:asciiTheme="minorBidi" w:hAnsiTheme="minorBidi"/>
          <w:sz w:val="24"/>
          <w:szCs w:val="24"/>
        </w:rPr>
        <w:t xml:space="preserve"> </w:t>
      </w:r>
      <w:r w:rsidR="003D4637" w:rsidRPr="00762C75">
        <w:rPr>
          <w:rFonts w:asciiTheme="minorBidi" w:hAnsiTheme="minorBidi"/>
          <w:sz w:val="24"/>
          <w:szCs w:val="24"/>
        </w:rPr>
        <w:t>(</w:t>
      </w:r>
      <w:r w:rsidR="001D5B4F" w:rsidRPr="00762C75">
        <w:rPr>
          <w:rFonts w:asciiTheme="minorBidi" w:hAnsiTheme="minorBidi"/>
          <w:sz w:val="24"/>
          <w:szCs w:val="24"/>
        </w:rPr>
        <w:t xml:space="preserve">Fig. </w:t>
      </w:r>
      <w:r w:rsidR="008152AE" w:rsidRPr="00762C75">
        <w:rPr>
          <w:rFonts w:asciiTheme="minorBidi" w:hAnsiTheme="minorBidi"/>
          <w:sz w:val="24"/>
          <w:szCs w:val="24"/>
        </w:rPr>
        <w:t>3</w:t>
      </w:r>
      <w:r w:rsidR="003D4637" w:rsidRPr="00762C75">
        <w:rPr>
          <w:rFonts w:asciiTheme="minorBidi" w:hAnsiTheme="minorBidi"/>
          <w:sz w:val="24"/>
          <w:szCs w:val="24"/>
        </w:rPr>
        <w:t>)</w:t>
      </w:r>
      <w:r w:rsidR="00E50289" w:rsidRPr="00762C75">
        <w:rPr>
          <w:rFonts w:asciiTheme="minorBidi" w:hAnsiTheme="minorBidi"/>
          <w:sz w:val="24"/>
          <w:szCs w:val="24"/>
        </w:rPr>
        <w:t xml:space="preserve">. </w:t>
      </w:r>
      <w:r w:rsidR="004E3798" w:rsidRPr="00762C75">
        <w:rPr>
          <w:rFonts w:asciiTheme="minorBidi" w:hAnsiTheme="minorBidi"/>
          <w:sz w:val="24"/>
          <w:szCs w:val="24"/>
        </w:rPr>
        <w:t>Importantly</w:t>
      </w:r>
      <w:r w:rsidR="00E50289" w:rsidRPr="00762C75">
        <w:rPr>
          <w:rFonts w:asciiTheme="minorBidi" w:hAnsiTheme="minorBidi"/>
          <w:sz w:val="24"/>
          <w:szCs w:val="24"/>
        </w:rPr>
        <w:t xml:space="preserve">, these differences </w:t>
      </w:r>
      <w:r w:rsidR="003056F6" w:rsidRPr="00762C75">
        <w:rPr>
          <w:rFonts w:asciiTheme="minorBidi" w:hAnsiTheme="minorBidi"/>
          <w:sz w:val="24"/>
          <w:szCs w:val="24"/>
        </w:rPr>
        <w:t xml:space="preserve">were already observed </w:t>
      </w:r>
      <w:r w:rsidR="00E50289" w:rsidRPr="00762C75">
        <w:rPr>
          <w:rFonts w:asciiTheme="minorBidi" w:hAnsiTheme="minorBidi"/>
          <w:sz w:val="24"/>
          <w:szCs w:val="24"/>
        </w:rPr>
        <w:t>at the level of the subthreshold synaptic potentials.</w:t>
      </w:r>
      <w:r w:rsidR="00732E6E" w:rsidRPr="00762C75">
        <w:rPr>
          <w:rFonts w:asciiTheme="minorBidi" w:hAnsiTheme="minorBidi"/>
          <w:sz w:val="24"/>
          <w:szCs w:val="24"/>
        </w:rPr>
        <w:t xml:space="preserve"> </w:t>
      </w:r>
      <w:r w:rsidR="00F5177E" w:rsidRPr="00762C75">
        <w:rPr>
          <w:rFonts w:asciiTheme="minorBidi" w:hAnsiTheme="minorBidi"/>
          <w:sz w:val="24"/>
          <w:szCs w:val="24"/>
        </w:rPr>
        <w:t>Hence,</w:t>
      </w:r>
      <w:r w:rsidR="00D77419" w:rsidRPr="00762C75">
        <w:rPr>
          <w:rFonts w:asciiTheme="minorBidi" w:hAnsiTheme="minorBidi"/>
          <w:sz w:val="24"/>
          <w:szCs w:val="24"/>
        </w:rPr>
        <w:t xml:space="preserve"> </w:t>
      </w:r>
      <w:r w:rsidR="00F5177E" w:rsidRPr="00762C75">
        <w:rPr>
          <w:rFonts w:asciiTheme="minorBidi" w:hAnsiTheme="minorBidi"/>
          <w:sz w:val="24"/>
          <w:szCs w:val="24"/>
        </w:rPr>
        <w:t>adaptation smooths the intensity-response curve of PrV when t</w:t>
      </w:r>
      <w:r w:rsidR="00386A41" w:rsidRPr="00762C75">
        <w:rPr>
          <w:rFonts w:asciiTheme="minorBidi" w:hAnsiTheme="minorBidi"/>
          <w:sz w:val="24"/>
          <w:szCs w:val="24"/>
        </w:rPr>
        <w:t xml:space="preserve">he intensity of stimuli is high and </w:t>
      </w:r>
      <w:r w:rsidR="00F5177E" w:rsidRPr="00762C75">
        <w:rPr>
          <w:rFonts w:asciiTheme="minorBidi" w:hAnsiTheme="minorBidi"/>
          <w:sz w:val="24"/>
          <w:szCs w:val="24"/>
        </w:rPr>
        <w:t xml:space="preserve">smooths the response curve of SpVi cells for weak stimuli. </w:t>
      </w:r>
    </w:p>
    <w:p w14:paraId="32E3AD51" w14:textId="77777777" w:rsidR="00935D66" w:rsidRPr="00762C75" w:rsidRDefault="00B27344" w:rsidP="00090595">
      <w:pPr>
        <w:spacing w:line="360" w:lineRule="auto"/>
        <w:rPr>
          <w:rFonts w:asciiTheme="minorBidi" w:hAnsiTheme="minorBidi"/>
          <w:sz w:val="24"/>
          <w:szCs w:val="24"/>
          <w:rtl/>
        </w:rPr>
      </w:pPr>
      <w:r w:rsidRPr="00762C75">
        <w:rPr>
          <w:rFonts w:asciiTheme="minorBidi" w:hAnsiTheme="minorBidi"/>
          <w:sz w:val="24"/>
          <w:szCs w:val="24"/>
        </w:rPr>
        <w:t>What could be the functional role of these distinct adaptation patterns in early stages of tactile processing</w:t>
      </w:r>
      <w:r w:rsidR="00295882" w:rsidRPr="00762C75">
        <w:rPr>
          <w:rFonts w:asciiTheme="minorBidi" w:hAnsiTheme="minorBidi"/>
          <w:sz w:val="24"/>
          <w:szCs w:val="24"/>
        </w:rPr>
        <w:t>?</w:t>
      </w:r>
      <w:r w:rsidRPr="00762C75">
        <w:rPr>
          <w:rFonts w:asciiTheme="minorBidi" w:hAnsiTheme="minorBidi"/>
          <w:sz w:val="24"/>
          <w:szCs w:val="24"/>
        </w:rPr>
        <w:t xml:space="preserve"> </w:t>
      </w:r>
      <w:r w:rsidR="00295882" w:rsidRPr="00762C75">
        <w:rPr>
          <w:rFonts w:asciiTheme="minorBidi" w:hAnsiTheme="minorBidi"/>
          <w:sz w:val="24"/>
          <w:szCs w:val="24"/>
        </w:rPr>
        <w:t xml:space="preserve"> </w:t>
      </w:r>
      <w:proofErr w:type="spellStart"/>
      <w:r w:rsidR="00A804C4" w:rsidRPr="00762C75">
        <w:rPr>
          <w:rFonts w:asciiTheme="minorBidi" w:hAnsiTheme="minorBidi"/>
          <w:sz w:val="24"/>
          <w:szCs w:val="24"/>
        </w:rPr>
        <w:t>Mo</w:t>
      </w:r>
      <w:r w:rsidR="007F5626" w:rsidRPr="00762C75">
        <w:rPr>
          <w:rFonts w:asciiTheme="minorBidi" w:hAnsiTheme="minorBidi"/>
          <w:sz w:val="24"/>
          <w:szCs w:val="24"/>
        </w:rPr>
        <w:t>h</w:t>
      </w:r>
      <w:r w:rsidR="00A804C4" w:rsidRPr="00762C75">
        <w:rPr>
          <w:rFonts w:asciiTheme="minorBidi" w:hAnsiTheme="minorBidi"/>
          <w:sz w:val="24"/>
          <w:szCs w:val="24"/>
        </w:rPr>
        <w:t>ar</w:t>
      </w:r>
      <w:proofErr w:type="spellEnd"/>
      <w:r w:rsidR="00A804C4" w:rsidRPr="00762C75">
        <w:rPr>
          <w:rFonts w:asciiTheme="minorBidi" w:hAnsiTheme="minorBidi"/>
          <w:sz w:val="24"/>
          <w:szCs w:val="24"/>
        </w:rPr>
        <w:t xml:space="preserve"> et a</w:t>
      </w:r>
      <w:r w:rsidR="0079462C" w:rsidRPr="00762C75">
        <w:rPr>
          <w:rFonts w:asciiTheme="minorBidi" w:hAnsiTheme="minorBidi"/>
          <w:sz w:val="24"/>
          <w:szCs w:val="24"/>
        </w:rPr>
        <w:t>l</w:t>
      </w:r>
      <w:r w:rsidR="00A804C4" w:rsidRPr="00762C75">
        <w:rPr>
          <w:rFonts w:asciiTheme="minorBidi" w:hAnsiTheme="minorBidi"/>
          <w:sz w:val="24"/>
          <w:szCs w:val="24"/>
        </w:rPr>
        <w:t xml:space="preserve">. (2015) suggested </w:t>
      </w:r>
      <w:r w:rsidR="0061647F" w:rsidRPr="00762C75">
        <w:rPr>
          <w:rFonts w:asciiTheme="minorBidi" w:hAnsiTheme="minorBidi"/>
          <w:sz w:val="24"/>
          <w:szCs w:val="24"/>
        </w:rPr>
        <w:t xml:space="preserve">that </w:t>
      </w:r>
      <w:r w:rsidR="00246E41" w:rsidRPr="00762C75">
        <w:rPr>
          <w:rFonts w:asciiTheme="minorBidi" w:hAnsiTheme="minorBidi"/>
          <w:sz w:val="24"/>
          <w:szCs w:val="24"/>
        </w:rPr>
        <w:t xml:space="preserve">the output of </w:t>
      </w:r>
      <w:r w:rsidR="0061647F" w:rsidRPr="00762C75">
        <w:rPr>
          <w:rFonts w:asciiTheme="minorBidi" w:hAnsiTheme="minorBidi"/>
          <w:sz w:val="24"/>
          <w:szCs w:val="24"/>
        </w:rPr>
        <w:t xml:space="preserve">SpVi </w:t>
      </w:r>
      <w:r w:rsidR="00246E41" w:rsidRPr="00762C75">
        <w:rPr>
          <w:rFonts w:asciiTheme="minorBidi" w:hAnsiTheme="minorBidi"/>
          <w:sz w:val="24"/>
          <w:szCs w:val="24"/>
        </w:rPr>
        <w:t xml:space="preserve">cells might be more relevant for perception </w:t>
      </w:r>
      <w:r w:rsidR="0061647F" w:rsidRPr="00762C75">
        <w:rPr>
          <w:rFonts w:asciiTheme="minorBidi" w:hAnsiTheme="minorBidi"/>
          <w:sz w:val="24"/>
          <w:szCs w:val="24"/>
        </w:rPr>
        <w:t xml:space="preserve">in discrimination tasks, extracting subtle details under low intensity palpation, </w:t>
      </w:r>
      <w:r w:rsidR="00246E41" w:rsidRPr="00762C75">
        <w:rPr>
          <w:rFonts w:asciiTheme="minorBidi" w:hAnsiTheme="minorBidi"/>
          <w:sz w:val="24"/>
          <w:szCs w:val="24"/>
        </w:rPr>
        <w:t xml:space="preserve">whereas the output of </w:t>
      </w:r>
      <w:r w:rsidR="0061647F" w:rsidRPr="00762C75">
        <w:rPr>
          <w:rFonts w:asciiTheme="minorBidi" w:hAnsiTheme="minorBidi"/>
          <w:sz w:val="24"/>
          <w:szCs w:val="24"/>
        </w:rPr>
        <w:t xml:space="preserve">PrV </w:t>
      </w:r>
      <w:r w:rsidR="00246E41" w:rsidRPr="00762C75">
        <w:rPr>
          <w:rFonts w:asciiTheme="minorBidi" w:hAnsiTheme="minorBidi"/>
          <w:sz w:val="24"/>
          <w:szCs w:val="24"/>
        </w:rPr>
        <w:t xml:space="preserve">cells is used </w:t>
      </w:r>
      <w:r w:rsidR="0061647F" w:rsidRPr="00762C75">
        <w:rPr>
          <w:rFonts w:asciiTheme="minorBidi" w:hAnsiTheme="minorBidi"/>
          <w:sz w:val="24"/>
          <w:szCs w:val="24"/>
        </w:rPr>
        <w:t>during high intensity detection tasks.</w:t>
      </w:r>
      <w:r w:rsidR="00A804C4" w:rsidRPr="00762C75">
        <w:rPr>
          <w:rFonts w:asciiTheme="minorBidi" w:hAnsiTheme="minorBidi"/>
          <w:sz w:val="24"/>
          <w:szCs w:val="24"/>
        </w:rPr>
        <w:t xml:space="preserve"> Future studies may test this hypothesis in behaving rodents.</w:t>
      </w:r>
    </w:p>
    <w:p w14:paraId="457FD408" w14:textId="4EEB39CB" w:rsidR="0069559B" w:rsidRPr="00762C75" w:rsidRDefault="005D5DB2" w:rsidP="00087A36">
      <w:pPr>
        <w:spacing w:line="360" w:lineRule="auto"/>
        <w:rPr>
          <w:rFonts w:asciiTheme="minorBidi" w:hAnsiTheme="minorBidi"/>
          <w:sz w:val="24"/>
          <w:szCs w:val="24"/>
        </w:rPr>
      </w:pPr>
      <w:r w:rsidRPr="00762C75">
        <w:rPr>
          <w:rFonts w:asciiTheme="minorBidi" w:hAnsiTheme="minorBidi"/>
          <w:sz w:val="24"/>
          <w:szCs w:val="24"/>
        </w:rPr>
        <w:t xml:space="preserve">The </w:t>
      </w:r>
      <w:r w:rsidR="006E40E4" w:rsidRPr="00762C75">
        <w:rPr>
          <w:rFonts w:asciiTheme="minorBidi" w:hAnsiTheme="minorBidi"/>
          <w:sz w:val="24"/>
          <w:szCs w:val="24"/>
        </w:rPr>
        <w:t>relations</w:t>
      </w:r>
      <w:r w:rsidRPr="00762C75">
        <w:rPr>
          <w:rFonts w:asciiTheme="minorBidi" w:hAnsiTheme="minorBidi"/>
          <w:sz w:val="24"/>
          <w:szCs w:val="24"/>
        </w:rPr>
        <w:t xml:space="preserve"> of </w:t>
      </w:r>
      <w:r w:rsidR="006E40E4" w:rsidRPr="00762C75">
        <w:rPr>
          <w:rFonts w:asciiTheme="minorBidi" w:hAnsiTheme="minorBidi"/>
          <w:sz w:val="24"/>
          <w:szCs w:val="24"/>
        </w:rPr>
        <w:t xml:space="preserve">the above studies regarding </w:t>
      </w:r>
      <w:r w:rsidRPr="00762C75">
        <w:rPr>
          <w:rFonts w:asciiTheme="minorBidi" w:hAnsiTheme="minorBidi"/>
          <w:sz w:val="24"/>
          <w:szCs w:val="24"/>
        </w:rPr>
        <w:t xml:space="preserve">intensity dependent adaptation </w:t>
      </w:r>
      <w:r w:rsidR="00C24932" w:rsidRPr="00762C75">
        <w:rPr>
          <w:rFonts w:asciiTheme="minorBidi" w:hAnsiTheme="minorBidi"/>
          <w:sz w:val="24"/>
          <w:szCs w:val="24"/>
        </w:rPr>
        <w:t>and</w:t>
      </w:r>
      <w:r w:rsidRPr="00762C75">
        <w:rPr>
          <w:rFonts w:asciiTheme="minorBidi" w:hAnsiTheme="minorBidi"/>
          <w:sz w:val="24"/>
          <w:szCs w:val="24"/>
        </w:rPr>
        <w:t xml:space="preserve"> </w:t>
      </w:r>
      <w:r w:rsidR="00C24932" w:rsidRPr="00762C75">
        <w:rPr>
          <w:rFonts w:asciiTheme="minorBidi" w:hAnsiTheme="minorBidi"/>
          <w:sz w:val="24"/>
          <w:szCs w:val="24"/>
        </w:rPr>
        <w:t>studies</w:t>
      </w:r>
      <w:r w:rsidR="006E40E4" w:rsidRPr="00762C75">
        <w:rPr>
          <w:rFonts w:asciiTheme="minorBidi" w:hAnsiTheme="minorBidi"/>
          <w:sz w:val="24"/>
          <w:szCs w:val="24"/>
        </w:rPr>
        <w:t xml:space="preserve"> </w:t>
      </w:r>
      <w:r w:rsidR="00C24932" w:rsidRPr="00762C75">
        <w:rPr>
          <w:rFonts w:asciiTheme="minorBidi" w:hAnsiTheme="minorBidi"/>
          <w:sz w:val="24"/>
          <w:szCs w:val="24"/>
        </w:rPr>
        <w:t>describing the</w:t>
      </w:r>
      <w:r w:rsidRPr="00762C75">
        <w:rPr>
          <w:rFonts w:asciiTheme="minorBidi" w:hAnsiTheme="minorBidi"/>
          <w:sz w:val="24"/>
          <w:szCs w:val="24"/>
        </w:rPr>
        <w:t xml:space="preserve"> role of adaptation in detection and discrimination of stimulation intensity of cortical cells </w:t>
      </w:r>
      <w:r w:rsidR="00C24932" w:rsidRPr="00762C75">
        <w:rPr>
          <w:rFonts w:asciiTheme="minorBidi" w:hAnsiTheme="minorBidi"/>
          <w:sz w:val="24"/>
          <w:szCs w:val="24"/>
        </w:rPr>
        <w:t>are</w:t>
      </w:r>
      <w:r w:rsidRPr="00762C75">
        <w:rPr>
          <w:rFonts w:asciiTheme="minorBidi" w:hAnsiTheme="minorBidi"/>
          <w:sz w:val="24"/>
          <w:szCs w:val="24"/>
        </w:rPr>
        <w:t xml:space="preserve"> not clear. </w:t>
      </w:r>
      <w:r w:rsidR="00535E81" w:rsidRPr="00355B67">
        <w:rPr>
          <w:rFonts w:asciiTheme="minorBidi" w:hAnsiTheme="minorBidi"/>
          <w:sz w:val="24"/>
          <w:szCs w:val="24"/>
          <w:highlight w:val="yellow"/>
          <w:rPrChange w:id="50" w:author="yon" w:date="2016-07-07T15:00:00Z">
            <w:rPr>
              <w:rFonts w:asciiTheme="minorBidi" w:hAnsiTheme="minorBidi"/>
              <w:sz w:val="24"/>
              <w:szCs w:val="24"/>
            </w:rPr>
          </w:rPrChange>
        </w:rPr>
        <w:t>A</w:t>
      </w:r>
      <w:r w:rsidR="006D701D" w:rsidRPr="00355B67">
        <w:rPr>
          <w:rFonts w:asciiTheme="minorBidi" w:hAnsiTheme="minorBidi"/>
          <w:sz w:val="24"/>
          <w:szCs w:val="24"/>
          <w:highlight w:val="yellow"/>
          <w:rPrChange w:id="51" w:author="yon" w:date="2016-07-07T15:00:00Z">
            <w:rPr>
              <w:rFonts w:asciiTheme="minorBidi" w:hAnsiTheme="minorBidi"/>
              <w:sz w:val="24"/>
              <w:szCs w:val="24"/>
            </w:rPr>
          </w:rPrChange>
        </w:rPr>
        <w:t xml:space="preserve">daptation of cortical cells </w:t>
      </w:r>
      <w:r w:rsidR="00535E81" w:rsidRPr="00355B67">
        <w:rPr>
          <w:rFonts w:asciiTheme="minorBidi" w:hAnsiTheme="minorBidi"/>
          <w:sz w:val="24"/>
          <w:szCs w:val="24"/>
          <w:highlight w:val="yellow"/>
          <w:rPrChange w:id="52" w:author="yon" w:date="2016-07-07T15:00:00Z">
            <w:rPr>
              <w:rFonts w:asciiTheme="minorBidi" w:hAnsiTheme="minorBidi"/>
              <w:sz w:val="24"/>
              <w:szCs w:val="24"/>
            </w:rPr>
          </w:rPrChange>
        </w:rPr>
        <w:lastRenderedPageBreak/>
        <w:t>in</w:t>
      </w:r>
      <w:r w:rsidR="006D701D" w:rsidRPr="00355B67">
        <w:rPr>
          <w:rFonts w:asciiTheme="minorBidi" w:hAnsiTheme="minorBidi"/>
          <w:sz w:val="24"/>
          <w:szCs w:val="24"/>
          <w:highlight w:val="yellow"/>
          <w:rPrChange w:id="53" w:author="yon" w:date="2016-07-07T15:00:00Z">
            <w:rPr>
              <w:rFonts w:asciiTheme="minorBidi" w:hAnsiTheme="minorBidi"/>
              <w:sz w:val="24"/>
              <w:szCs w:val="24"/>
            </w:rPr>
          </w:rPrChange>
        </w:rPr>
        <w:t xml:space="preserve"> the barrel cortex improves the discriminability of sensory inputs by smoothing the response curves of </w:t>
      </w:r>
      <w:r w:rsidR="00535E81" w:rsidRPr="00355B67">
        <w:rPr>
          <w:rFonts w:asciiTheme="minorBidi" w:hAnsiTheme="minorBidi"/>
          <w:sz w:val="24"/>
          <w:szCs w:val="24"/>
          <w:highlight w:val="yellow"/>
          <w:rPrChange w:id="54" w:author="yon" w:date="2016-07-07T15:00:00Z">
            <w:rPr>
              <w:rFonts w:asciiTheme="minorBidi" w:hAnsiTheme="minorBidi"/>
              <w:sz w:val="24"/>
              <w:szCs w:val="24"/>
            </w:rPr>
          </w:rPrChange>
        </w:rPr>
        <w:t>neurons</w:t>
      </w:r>
      <w:r w:rsidR="006D701D" w:rsidRPr="00355B67">
        <w:rPr>
          <w:rFonts w:asciiTheme="minorBidi" w:hAnsiTheme="minorBidi"/>
          <w:sz w:val="24"/>
          <w:szCs w:val="24"/>
          <w:highlight w:val="yellow"/>
          <w:rPrChange w:id="55" w:author="yon" w:date="2016-07-07T15:00:00Z">
            <w:rPr>
              <w:rFonts w:asciiTheme="minorBidi" w:hAnsiTheme="minorBidi"/>
              <w:sz w:val="24"/>
              <w:szCs w:val="24"/>
            </w:rPr>
          </w:rPrChange>
        </w:rPr>
        <w:t xml:space="preserve"> to different intensities </w:t>
      </w:r>
      <w:r w:rsidR="007F5626" w:rsidRPr="00355B67">
        <w:rPr>
          <w:rFonts w:asciiTheme="minorBidi" w:hAnsiTheme="minorBidi"/>
          <w:sz w:val="24"/>
          <w:szCs w:val="24"/>
          <w:highlight w:val="yellow"/>
          <w:rPrChange w:id="56" w:author="yon" w:date="2016-07-07T15:00:00Z">
            <w:rPr>
              <w:rFonts w:asciiTheme="minorBidi" w:hAnsiTheme="minorBidi"/>
              <w:sz w:val="24"/>
              <w:szCs w:val="24"/>
            </w:rPr>
          </w:rPrChange>
        </w:rPr>
        <w:fldChar w:fldCharType="begin"/>
      </w:r>
      <w:r w:rsidR="007F5626" w:rsidRPr="00355B67">
        <w:rPr>
          <w:rFonts w:asciiTheme="minorBidi" w:hAnsiTheme="minorBidi"/>
          <w:sz w:val="24"/>
          <w:szCs w:val="24"/>
          <w:highlight w:val="yellow"/>
          <w:rPrChange w:id="57" w:author="yon" w:date="2016-07-07T15:00:00Z">
            <w:rPr>
              <w:rFonts w:asciiTheme="minorBidi" w:hAnsiTheme="minorBidi"/>
              <w:sz w:val="24"/>
              <w:szCs w:val="24"/>
            </w:rPr>
          </w:rPrChange>
        </w:rPr>
        <w:instrText xml:space="preserve"> ADDIN ZOTERO_ITEM CSL_CITATION {"citationID":"132qlcbod1","properties":{"formattedCitation":"(Wang et al., 2010; Adibi et al., 2013; Ollerenshaw et al., 2014)","plainCitation":"(Wang et al., 2010; Adibi et al., 2013; Ollerenshaw et al., 2014)"},"citationItems":[{"id":1260,"uris":["http://zotero.org/groups/344142/items/TFZCF2HP"],"uri":["http://zotero.org/groups/344142/items/TFZCF2HP"],"itemData":{"id":1260,"type":"article-journal","title":"Thalamic synchrony and the adaptive gating of information flow to cortex","container-title":"Nature Neuroscience","page":"1534-1541","volume":"13","issue":"12","source":"www.nature.com","abstract":"Although it has long been posited that sensory adaptation serves to enhance information flow in sensory pathways, the neural basis remains elusive. Simultaneous single-unit recordings in the thalamus and cortex in anesthetized rats showed that adaptation differentially influenced thalamus and cortex in a manner that fundamentally changed the nature of information conveyed about vibrissa motion. Using an ideal observer of cortical activity, we found that performance in detecting vibrissal deflections degraded with adaptation while performance in discriminating among vibrissal deflections of different velocities was enhanced, a trend not observed in thalamus. Analysis of simultaneously recorded thalamic neurons did reveal, however, an analogous adaptive change in thalamic synchrony that mirrored the cortical response. An integrate-and-fire model using experimentally measured thalamic input reproduced the observed transformations. The results here suggest a shift in coding strategy with adaptation that directly controls information relayed to cortex, which could have implications for encoding velocity signatures of textures.","DOI":"10.1038/nn.2670","ISSN":"1097-6256","journalAbbreviation":"Nat Neurosci","language":"en","author":[{"family":"Wang","given":"Qi"},{"family":"Webber","given":"Roxanna M."},{"family":"Stanley","given":"Garrett B."}],"issued":{"date-parts":[["2010",12]]}}},{"id":735,"uris":["http://zotero.org/users/6623/items/TU7I3CZE"],"uri":["http://zotero.org/users/6623/items/TU7I3CZE"],"itemData":{"id":735,"type":"article-journal","title":"Adaptation improves neural coding efficiency despite increasing correlations in variability","container-title":"The Journal of Neuroscience: The Official Journal of the Society for Neuroscience","page":"2108-2120","volume":"33","issue":"5","source":"NCBI PubMed","abstract":"Exposure of cortical cells to sustained sensory stimuli results in changes in the neuronal response function. This phenomenon, known as adaptation, is a common feature across sensory modalities. Here, we quantified the functional effect of adaptation on the ensemble activity of cortical neurons in the rat whisker-barrel system. A multishank array of electrodes was used to allow simultaneous sampling of neuronal activity. We characterized the response of neurons to sinusoidal whisker vibrations of varying amplitude in three states of adaptation. The adaptors produced a systematic rightward shift in the neuronal response function. Consistently, mutual information revealed that peak discrimination performance was not aligned to the adaptor but to test amplitudes 3-9 μm higher. Stimulus presentation reduced single neuron trial-to-trial response variability (captured by Fano factor) and correlations in the population response variability (noise correlation). We found that these two types of variability were inversely proportional to the average firing rate regardless of the adaptation state. Adaptation transferred the neuronal operating regime to lower rates with higher Fano factor and noise correlations. Noise correlations were positive and in the direction of signal, and thus detrimental to coding efficiency. Interestingly, across all population sizes, the net effect of adaptation was to increase the total information despite increasing the noise correlation between neurons.","DOI":"10.1523/JNEUROSCI.3449-12.2013","ISSN":"1529-2401","note":"PMID: 23365247","journalAbbreviation":"J. Neurosci.","language":"eng","author":[{"family":"Adibi","given":"Mehdi"},{"family":"McDonald","given":"James S."},{"family":"Clifford","given":"Colin W. G."},{"family":"Arabzadeh","given":"Ehsan"}],"issued":{"date-parts":[["2013",1,30]]},"PMID":"23365247"}},{"id":1192,"uris":["http://zotero.org/groups/344142/items/9CR46JB9"],"uri":["http://zotero.org/groups/344142/items/9CR46JB9"],"itemData":{"id":1192,"type":"article-journal","title":"The adaptive trade-off between detection and discrimination in cortical representations and behavior","container-title":"Neuron","page":"1152-1164","volume":"81","issue":"5","source":"NCBI PubMed","abstract":"It has long been posited that detectability of sensory inputs can be sacrificed in favor of improved discriminability and that sensory adaptation may mediate this trade-off. The extent to which this trade-off exists behaviorally and the complete picture of the underlying neural representations that likely subserve the phenomenon remain unclear. In the rodent vibrissa system, an ideal observer analysis of cortical activity measured using voltage-sensitive dye imaging in anesthetized animals was combined with behavioral detection and discrimination tasks, thalamic recordings from awake animals, and computational modeling to show that spatial discrimination performance was improved following adaptation, but at the expense of the ability to detect weak stimuli. Together, these results provide direct behavioral evidence for the trade-off between detectability and discriminability, that this trade-off can be modulated through bottom-up sensory adaptation, and that these effects correspond to important changes in thalamocortical coding properties.","DOI":"10.1016/j.neuron.2014.01.025","ISSN":"1097-4199","note":"PMID: 24607233 \nPMCID: PMC4026261","journalAbbreviation":"Neuron","language":"eng","author":[{"family":"Ollerenshaw","given":"Douglas R."},{"family":"Zheng","given":"He J. V."},{"family":"Millard","given":"Daniel C."},{"family":"Wang","given":"Qi"},{"family":"Stanley","given":"Garrett B."}],"issued":{"date-parts":[["2014",3,5]]},"PMID":"24607233","PMCID":"PMC4026261"}}],"schema":"https://github.com/citation-style-language/schema/raw/master/csl-citation.json"} </w:instrText>
      </w:r>
      <w:r w:rsidR="007F5626" w:rsidRPr="00355B67">
        <w:rPr>
          <w:rFonts w:asciiTheme="minorBidi" w:hAnsiTheme="minorBidi"/>
          <w:sz w:val="24"/>
          <w:szCs w:val="24"/>
          <w:highlight w:val="yellow"/>
          <w:rPrChange w:id="58" w:author="yon" w:date="2016-07-07T15:00:00Z">
            <w:rPr>
              <w:rFonts w:asciiTheme="minorBidi" w:hAnsiTheme="minorBidi"/>
              <w:sz w:val="24"/>
              <w:szCs w:val="24"/>
            </w:rPr>
          </w:rPrChange>
        </w:rPr>
        <w:fldChar w:fldCharType="separate"/>
      </w:r>
      <w:r w:rsidR="007F5626" w:rsidRPr="00355B67">
        <w:rPr>
          <w:rFonts w:ascii="Arial" w:hAnsi="Arial" w:cs="Arial"/>
          <w:sz w:val="24"/>
          <w:szCs w:val="24"/>
          <w:highlight w:val="yellow"/>
          <w:rPrChange w:id="59" w:author="yon" w:date="2016-07-07T15:00:00Z">
            <w:rPr>
              <w:rFonts w:ascii="Arial" w:hAnsi="Arial" w:cs="Arial"/>
              <w:sz w:val="24"/>
              <w:szCs w:val="24"/>
            </w:rPr>
          </w:rPrChange>
        </w:rPr>
        <w:t>(Wang et al., 2010; Adibi et al., 2013; Ollerenshaw et al., 2014)</w:t>
      </w:r>
      <w:r w:rsidR="007F5626" w:rsidRPr="00355B67">
        <w:rPr>
          <w:rFonts w:asciiTheme="minorBidi" w:hAnsiTheme="minorBidi"/>
          <w:sz w:val="24"/>
          <w:szCs w:val="24"/>
          <w:highlight w:val="yellow"/>
          <w:rPrChange w:id="60" w:author="yon" w:date="2016-07-07T15:00:00Z">
            <w:rPr>
              <w:rFonts w:asciiTheme="minorBidi" w:hAnsiTheme="minorBidi"/>
              <w:sz w:val="24"/>
              <w:szCs w:val="24"/>
            </w:rPr>
          </w:rPrChange>
        </w:rPr>
        <w:fldChar w:fldCharType="end"/>
      </w:r>
      <w:r w:rsidR="006D701D" w:rsidRPr="00355B67">
        <w:rPr>
          <w:rFonts w:asciiTheme="minorBidi" w:hAnsiTheme="minorBidi"/>
          <w:sz w:val="24"/>
          <w:szCs w:val="24"/>
          <w:highlight w:val="yellow"/>
          <w:rPrChange w:id="61" w:author="yon" w:date="2016-07-07T15:00:00Z">
            <w:rPr>
              <w:rFonts w:asciiTheme="minorBidi" w:hAnsiTheme="minorBidi"/>
              <w:sz w:val="24"/>
              <w:szCs w:val="24"/>
            </w:rPr>
          </w:rPrChange>
        </w:rPr>
        <w:t>.</w:t>
      </w:r>
      <w:r w:rsidR="006D701D" w:rsidRPr="00762C75">
        <w:rPr>
          <w:rFonts w:asciiTheme="minorBidi" w:hAnsiTheme="minorBidi"/>
          <w:sz w:val="24"/>
          <w:szCs w:val="24"/>
        </w:rPr>
        <w:t xml:space="preserve">  </w:t>
      </w:r>
      <w:r w:rsidR="00F80BB8" w:rsidRPr="00762C75">
        <w:rPr>
          <w:rFonts w:asciiTheme="minorBidi" w:hAnsiTheme="minorBidi"/>
          <w:sz w:val="24"/>
          <w:szCs w:val="24"/>
        </w:rPr>
        <w:t>Yet, t</w:t>
      </w:r>
      <w:r w:rsidR="006D701D" w:rsidRPr="00762C75">
        <w:rPr>
          <w:rFonts w:asciiTheme="minorBidi" w:hAnsiTheme="minorBidi"/>
          <w:sz w:val="24"/>
          <w:szCs w:val="24"/>
        </w:rPr>
        <w:t>he mechanisms that improve coding under adaptation are not fully understood. Improved coding of cortical cells under adaptation may reflect early processing in upstream neurons of the brainstem trigeminal complex (</w:t>
      </w:r>
      <w:proofErr w:type="spellStart"/>
      <w:r w:rsidR="006D701D" w:rsidRPr="00762C75">
        <w:rPr>
          <w:rFonts w:asciiTheme="minorBidi" w:hAnsiTheme="minorBidi"/>
          <w:sz w:val="24"/>
          <w:szCs w:val="24"/>
        </w:rPr>
        <w:t>Mohar</w:t>
      </w:r>
      <w:proofErr w:type="spellEnd"/>
      <w:r w:rsidR="006D701D" w:rsidRPr="00762C75">
        <w:rPr>
          <w:rFonts w:asciiTheme="minorBidi" w:hAnsiTheme="minorBidi"/>
          <w:sz w:val="24"/>
          <w:szCs w:val="24"/>
        </w:rPr>
        <w:t xml:space="preserve"> et al.</w:t>
      </w:r>
      <w:r w:rsidR="007F5626" w:rsidRPr="00762C75">
        <w:rPr>
          <w:rFonts w:asciiTheme="minorBidi" w:hAnsiTheme="minorBidi"/>
          <w:sz w:val="24"/>
          <w:szCs w:val="24"/>
        </w:rPr>
        <w:t>,</w:t>
      </w:r>
      <w:r w:rsidR="006D701D" w:rsidRPr="00762C75">
        <w:rPr>
          <w:rFonts w:asciiTheme="minorBidi" w:hAnsiTheme="minorBidi"/>
          <w:sz w:val="24"/>
          <w:szCs w:val="24"/>
        </w:rPr>
        <w:t xml:space="preserve"> 2015). Conversely, </w:t>
      </w:r>
      <w:r w:rsidR="00535E81" w:rsidRPr="00762C75">
        <w:rPr>
          <w:rFonts w:asciiTheme="minorBidi" w:hAnsiTheme="minorBidi"/>
          <w:sz w:val="24"/>
          <w:szCs w:val="24"/>
        </w:rPr>
        <w:t xml:space="preserve">other studies showed that </w:t>
      </w:r>
      <w:r w:rsidR="003E01A5" w:rsidRPr="00762C75">
        <w:rPr>
          <w:rFonts w:asciiTheme="minorBidi" w:hAnsiTheme="minorBidi"/>
          <w:sz w:val="24"/>
          <w:szCs w:val="24"/>
        </w:rPr>
        <w:t xml:space="preserve">enhanced coding of stimulus intensity of cortical cells does not mirror thalamic cells as </w:t>
      </w:r>
      <w:r w:rsidR="00F80BB8" w:rsidRPr="00762C75">
        <w:rPr>
          <w:rFonts w:asciiTheme="minorBidi" w:hAnsiTheme="minorBidi"/>
          <w:sz w:val="24"/>
          <w:szCs w:val="24"/>
        </w:rPr>
        <w:t xml:space="preserve">adaptation poorly changes their intensity-response curves </w:t>
      </w:r>
      <w:r w:rsidR="003E01A5" w:rsidRPr="00762C75">
        <w:rPr>
          <w:rFonts w:asciiTheme="minorBidi" w:hAnsiTheme="minorBidi"/>
          <w:sz w:val="24"/>
          <w:szCs w:val="24"/>
        </w:rPr>
        <w:t>(</w:t>
      </w:r>
      <w:proofErr w:type="spellStart"/>
      <w:r w:rsidR="003E01A5" w:rsidRPr="00762C75">
        <w:rPr>
          <w:rFonts w:asciiTheme="minorBidi" w:hAnsiTheme="minorBidi"/>
          <w:sz w:val="24"/>
          <w:szCs w:val="24"/>
        </w:rPr>
        <w:t>wang</w:t>
      </w:r>
      <w:proofErr w:type="spellEnd"/>
      <w:r w:rsidR="003E01A5" w:rsidRPr="00762C75">
        <w:rPr>
          <w:rFonts w:asciiTheme="minorBidi" w:hAnsiTheme="minorBidi"/>
          <w:sz w:val="24"/>
          <w:szCs w:val="24"/>
        </w:rPr>
        <w:t xml:space="preserve"> et al.</w:t>
      </w:r>
      <w:r w:rsidR="007F5626" w:rsidRPr="00762C75">
        <w:rPr>
          <w:rFonts w:asciiTheme="minorBidi" w:hAnsiTheme="minorBidi"/>
          <w:sz w:val="24"/>
          <w:szCs w:val="24"/>
        </w:rPr>
        <w:t>,</w:t>
      </w:r>
      <w:r w:rsidR="003E01A5" w:rsidRPr="00762C75">
        <w:rPr>
          <w:rFonts w:asciiTheme="minorBidi" w:hAnsiTheme="minorBidi"/>
          <w:sz w:val="24"/>
          <w:szCs w:val="24"/>
        </w:rPr>
        <w:t xml:space="preserve"> 2010). </w:t>
      </w:r>
      <w:r w:rsidR="006C7ED5" w:rsidRPr="00762C75">
        <w:rPr>
          <w:rFonts w:asciiTheme="minorBidi" w:hAnsiTheme="minorBidi"/>
          <w:sz w:val="24"/>
          <w:szCs w:val="24"/>
        </w:rPr>
        <w:t xml:space="preserve">Rather, </w:t>
      </w:r>
      <w:r w:rsidR="00C738C2" w:rsidRPr="00762C75">
        <w:rPr>
          <w:rFonts w:asciiTheme="minorBidi" w:hAnsiTheme="minorBidi"/>
          <w:sz w:val="24"/>
          <w:szCs w:val="24"/>
        </w:rPr>
        <w:t xml:space="preserve">Wang and his colleagues </w:t>
      </w:r>
      <w:r w:rsidR="007D013B" w:rsidRPr="00762C75">
        <w:rPr>
          <w:rFonts w:asciiTheme="minorBidi" w:hAnsiTheme="minorBidi"/>
          <w:sz w:val="24"/>
          <w:szCs w:val="24"/>
        </w:rPr>
        <w:t xml:space="preserve">(2010) </w:t>
      </w:r>
      <w:r w:rsidR="00C738C2" w:rsidRPr="00762C75">
        <w:rPr>
          <w:rFonts w:asciiTheme="minorBidi" w:hAnsiTheme="minorBidi"/>
          <w:sz w:val="24"/>
          <w:szCs w:val="24"/>
        </w:rPr>
        <w:t>suggest</w:t>
      </w:r>
      <w:r w:rsidR="007D013B" w:rsidRPr="00762C75">
        <w:rPr>
          <w:rFonts w:asciiTheme="minorBidi" w:hAnsiTheme="minorBidi"/>
          <w:sz w:val="24"/>
          <w:szCs w:val="24"/>
        </w:rPr>
        <w:t>ed</w:t>
      </w:r>
      <w:r w:rsidR="00C738C2" w:rsidRPr="00762C75">
        <w:rPr>
          <w:rFonts w:asciiTheme="minorBidi" w:hAnsiTheme="minorBidi"/>
          <w:sz w:val="24"/>
          <w:szCs w:val="24"/>
        </w:rPr>
        <w:t xml:space="preserve"> that </w:t>
      </w:r>
      <w:r w:rsidR="007D013B" w:rsidRPr="00762C75">
        <w:rPr>
          <w:rFonts w:asciiTheme="minorBidi" w:hAnsiTheme="minorBidi"/>
          <w:sz w:val="24"/>
          <w:szCs w:val="24"/>
        </w:rPr>
        <w:t>adaptation reduces</w:t>
      </w:r>
      <w:r w:rsidR="006C7ED5" w:rsidRPr="00762C75">
        <w:rPr>
          <w:rFonts w:asciiTheme="minorBidi" w:hAnsiTheme="minorBidi"/>
          <w:sz w:val="24"/>
          <w:szCs w:val="24"/>
        </w:rPr>
        <w:t xml:space="preserve"> the degree of synchrony </w:t>
      </w:r>
      <w:r w:rsidR="007D013B" w:rsidRPr="00762C75">
        <w:rPr>
          <w:rFonts w:asciiTheme="minorBidi" w:hAnsiTheme="minorBidi"/>
          <w:sz w:val="24"/>
          <w:szCs w:val="24"/>
        </w:rPr>
        <w:t xml:space="preserve">in the thalamus, </w:t>
      </w:r>
      <w:r w:rsidR="00B05EE8" w:rsidRPr="00762C75">
        <w:rPr>
          <w:rFonts w:asciiTheme="minorBidi" w:hAnsiTheme="minorBidi"/>
          <w:sz w:val="24"/>
          <w:szCs w:val="24"/>
        </w:rPr>
        <w:t xml:space="preserve">a process that </w:t>
      </w:r>
      <w:r w:rsidR="00153583" w:rsidRPr="00762C75">
        <w:rPr>
          <w:rFonts w:asciiTheme="minorBidi" w:hAnsiTheme="minorBidi"/>
          <w:sz w:val="24"/>
          <w:szCs w:val="24"/>
        </w:rPr>
        <w:t>is transformed</w:t>
      </w:r>
      <w:r w:rsidR="006D38BC" w:rsidRPr="00762C75">
        <w:rPr>
          <w:rFonts w:asciiTheme="minorBidi" w:hAnsiTheme="minorBidi"/>
          <w:sz w:val="24"/>
          <w:szCs w:val="24"/>
        </w:rPr>
        <w:t xml:space="preserve"> </w:t>
      </w:r>
      <w:r w:rsidR="00B05EE8" w:rsidRPr="00762C75">
        <w:rPr>
          <w:rFonts w:asciiTheme="minorBidi" w:hAnsiTheme="minorBidi"/>
          <w:sz w:val="24"/>
          <w:szCs w:val="24"/>
        </w:rPr>
        <w:t xml:space="preserve">into </w:t>
      </w:r>
      <w:r w:rsidR="00153583" w:rsidRPr="00762C75">
        <w:rPr>
          <w:rFonts w:asciiTheme="minorBidi" w:hAnsiTheme="minorBidi"/>
          <w:sz w:val="24"/>
          <w:szCs w:val="24"/>
        </w:rPr>
        <w:t>intensity dependent</w:t>
      </w:r>
      <w:r w:rsidR="006D38BC" w:rsidRPr="00762C75">
        <w:rPr>
          <w:rFonts w:asciiTheme="minorBidi" w:hAnsiTheme="minorBidi"/>
          <w:sz w:val="24"/>
          <w:szCs w:val="24"/>
        </w:rPr>
        <w:t xml:space="preserve"> graded response</w:t>
      </w:r>
      <w:r w:rsidR="00153583" w:rsidRPr="00762C75">
        <w:rPr>
          <w:rFonts w:asciiTheme="minorBidi" w:hAnsiTheme="minorBidi"/>
          <w:sz w:val="24"/>
          <w:szCs w:val="24"/>
        </w:rPr>
        <w:t xml:space="preserve"> in </w:t>
      </w:r>
      <w:r w:rsidR="00B05EE8" w:rsidRPr="00762C75">
        <w:rPr>
          <w:rFonts w:asciiTheme="minorBidi" w:hAnsiTheme="minorBidi"/>
          <w:sz w:val="24"/>
          <w:szCs w:val="24"/>
        </w:rPr>
        <w:t xml:space="preserve">cortical </w:t>
      </w:r>
      <w:r w:rsidR="006D38BC" w:rsidRPr="00762C75">
        <w:rPr>
          <w:rFonts w:asciiTheme="minorBidi" w:hAnsiTheme="minorBidi"/>
          <w:sz w:val="24"/>
          <w:szCs w:val="24"/>
        </w:rPr>
        <w:t xml:space="preserve">cells and by that </w:t>
      </w:r>
      <w:r w:rsidR="00B05EE8" w:rsidRPr="00762C75">
        <w:rPr>
          <w:rFonts w:asciiTheme="minorBidi" w:hAnsiTheme="minorBidi"/>
          <w:sz w:val="24"/>
          <w:szCs w:val="24"/>
        </w:rPr>
        <w:t xml:space="preserve">improves coding under adaptation. </w:t>
      </w:r>
      <w:r w:rsidR="002F0819" w:rsidRPr="00762C75">
        <w:rPr>
          <w:rFonts w:asciiTheme="minorBidi" w:hAnsiTheme="minorBidi"/>
          <w:sz w:val="24"/>
          <w:szCs w:val="24"/>
        </w:rPr>
        <w:t xml:space="preserve">Clearly, more research is required to reveal the underlying mechanisms that improve coding of tactile stimulation under adaptation. </w:t>
      </w:r>
    </w:p>
    <w:p w14:paraId="53F61CE2" w14:textId="5F35191A" w:rsidR="00342CE4" w:rsidRPr="00AD7D8D" w:rsidRDefault="00342CE4" w:rsidP="00087A36">
      <w:pPr>
        <w:pStyle w:val="Heading1"/>
        <w:spacing w:line="360" w:lineRule="auto"/>
        <w:rPr>
          <w:rFonts w:asciiTheme="minorBidi" w:hAnsiTheme="minorBidi"/>
          <w:sz w:val="24"/>
          <w:szCs w:val="24"/>
        </w:rPr>
      </w:pPr>
      <w:r w:rsidRPr="000E44DA">
        <w:rPr>
          <w:rFonts w:asciiTheme="minorBidi" w:hAnsiTheme="minorBidi"/>
          <w:sz w:val="24"/>
          <w:szCs w:val="24"/>
        </w:rPr>
        <w:t xml:space="preserve">Adaptation and </w:t>
      </w:r>
      <w:r w:rsidR="00DB3545" w:rsidRPr="000E44DA">
        <w:rPr>
          <w:rFonts w:asciiTheme="minorBidi" w:hAnsiTheme="minorBidi"/>
          <w:sz w:val="24"/>
          <w:szCs w:val="24"/>
        </w:rPr>
        <w:t xml:space="preserve">the </w:t>
      </w:r>
      <w:r w:rsidRPr="00774C98">
        <w:rPr>
          <w:rFonts w:asciiTheme="minorBidi" w:hAnsiTheme="minorBidi"/>
          <w:sz w:val="24"/>
          <w:szCs w:val="24"/>
        </w:rPr>
        <w:t>balanc</w:t>
      </w:r>
      <w:ins w:id="62" w:author="yon" w:date="2016-07-07T14:54:00Z">
        <w:r w:rsidR="007154CB">
          <w:rPr>
            <w:rFonts w:asciiTheme="minorBidi" w:hAnsiTheme="minorBidi"/>
            <w:sz w:val="24"/>
            <w:szCs w:val="24"/>
          </w:rPr>
          <w:softHyphen/>
        </w:r>
      </w:ins>
      <w:r w:rsidRPr="00774C98">
        <w:rPr>
          <w:rFonts w:asciiTheme="minorBidi" w:hAnsiTheme="minorBidi"/>
          <w:sz w:val="24"/>
          <w:szCs w:val="24"/>
        </w:rPr>
        <w:t xml:space="preserve">e </w:t>
      </w:r>
      <w:r w:rsidR="00EB7C82" w:rsidRPr="00774C98">
        <w:rPr>
          <w:rFonts w:asciiTheme="minorBidi" w:hAnsiTheme="minorBidi"/>
          <w:sz w:val="24"/>
          <w:szCs w:val="24"/>
        </w:rPr>
        <w:t>excitation</w:t>
      </w:r>
      <w:r w:rsidRPr="00774C98">
        <w:rPr>
          <w:rFonts w:asciiTheme="minorBidi" w:hAnsiTheme="minorBidi"/>
          <w:sz w:val="24"/>
          <w:szCs w:val="24"/>
        </w:rPr>
        <w:t xml:space="preserve"> and inhibition</w:t>
      </w:r>
      <w:r w:rsidR="00C92D70" w:rsidRPr="00774C98">
        <w:rPr>
          <w:rFonts w:asciiTheme="minorBidi" w:hAnsiTheme="minorBidi"/>
          <w:sz w:val="24"/>
          <w:szCs w:val="24"/>
        </w:rPr>
        <w:t xml:space="preserve"> </w:t>
      </w:r>
      <w:r w:rsidR="000E37FD" w:rsidRPr="00774C98">
        <w:rPr>
          <w:rFonts w:asciiTheme="minorBidi" w:hAnsiTheme="minorBidi"/>
          <w:sz w:val="24"/>
          <w:szCs w:val="24"/>
        </w:rPr>
        <w:t>in the cortex</w:t>
      </w:r>
    </w:p>
    <w:p w14:paraId="23BEEC1C" w14:textId="6375484F" w:rsidR="00716A85" w:rsidRPr="00762C75" w:rsidRDefault="00FE094C" w:rsidP="00087A36">
      <w:pPr>
        <w:spacing w:line="360" w:lineRule="auto"/>
        <w:rPr>
          <w:rFonts w:asciiTheme="minorBidi" w:hAnsiTheme="minorBidi"/>
          <w:sz w:val="24"/>
          <w:szCs w:val="24"/>
        </w:rPr>
      </w:pPr>
      <w:r w:rsidRPr="00762C75">
        <w:rPr>
          <w:rFonts w:asciiTheme="minorBidi" w:hAnsiTheme="minorBidi"/>
          <w:sz w:val="24"/>
          <w:szCs w:val="24"/>
        </w:rPr>
        <w:t>Despite of</w:t>
      </w:r>
      <w:r w:rsidR="00716A85" w:rsidRPr="00762C75">
        <w:rPr>
          <w:rFonts w:asciiTheme="minorBidi" w:hAnsiTheme="minorBidi"/>
          <w:sz w:val="24"/>
          <w:szCs w:val="24"/>
        </w:rPr>
        <w:t xml:space="preserve"> constituting a minority, inhibitory interneurons in the cortex are vastly more diverse than excitatory cells with respect to their axonal and dendritic arborization patterns (Ramon Y. </w:t>
      </w:r>
      <w:proofErr w:type="spellStart"/>
      <w:r w:rsidR="00716A85" w:rsidRPr="00762C75">
        <w:rPr>
          <w:rFonts w:asciiTheme="minorBidi" w:hAnsiTheme="minorBidi"/>
          <w:sz w:val="24"/>
          <w:szCs w:val="24"/>
        </w:rPr>
        <w:t>Cajal</w:t>
      </w:r>
      <w:proofErr w:type="spellEnd"/>
      <w:r w:rsidR="00716A85" w:rsidRPr="00762C75">
        <w:rPr>
          <w:rFonts w:asciiTheme="minorBidi" w:hAnsiTheme="minorBidi"/>
          <w:sz w:val="24"/>
          <w:szCs w:val="24"/>
        </w:rPr>
        <w:t>, 1911; Jones, 1975). Histochemical and morphological methods revealed that GABAergic neurons in the cortex are subdivided into at least 4, almost non-overlapping, classes</w:t>
      </w:r>
      <w:r w:rsidR="00F83C9E" w:rsidRPr="00762C75">
        <w:rPr>
          <w:rFonts w:asciiTheme="minorBidi" w:hAnsiTheme="minorBidi"/>
          <w:sz w:val="24"/>
          <w:szCs w:val="24"/>
        </w:rPr>
        <w:t>:</w:t>
      </w:r>
      <w:r w:rsidR="00716A85" w:rsidRPr="00762C75">
        <w:rPr>
          <w:rFonts w:asciiTheme="minorBidi" w:hAnsiTheme="minorBidi"/>
          <w:sz w:val="24"/>
          <w:szCs w:val="24"/>
        </w:rPr>
        <w:t xml:space="preserve"> </w:t>
      </w:r>
      <w:proofErr w:type="spellStart"/>
      <w:r w:rsidR="00D85978" w:rsidRPr="00762C75">
        <w:rPr>
          <w:rFonts w:asciiTheme="minorBidi" w:hAnsiTheme="minorBidi"/>
          <w:sz w:val="24"/>
          <w:szCs w:val="24"/>
        </w:rPr>
        <w:t>Parvalbumin</w:t>
      </w:r>
      <w:proofErr w:type="spellEnd"/>
      <w:r w:rsidR="00D85978" w:rsidRPr="00762C75">
        <w:rPr>
          <w:rFonts w:asciiTheme="minorBidi" w:hAnsiTheme="minorBidi"/>
          <w:sz w:val="24"/>
          <w:szCs w:val="24"/>
        </w:rPr>
        <w:t xml:space="preserve"> (PV), somatostatin (</w:t>
      </w:r>
      <w:proofErr w:type="spellStart"/>
      <w:proofErr w:type="gramStart"/>
      <w:r w:rsidR="00D85978" w:rsidRPr="00762C75">
        <w:rPr>
          <w:rFonts w:asciiTheme="minorBidi" w:hAnsiTheme="minorBidi"/>
          <w:sz w:val="24"/>
          <w:szCs w:val="24"/>
        </w:rPr>
        <w:t>Sst</w:t>
      </w:r>
      <w:proofErr w:type="spellEnd"/>
      <w:proofErr w:type="gramEnd"/>
      <w:r w:rsidR="00D85978" w:rsidRPr="00762C75">
        <w:rPr>
          <w:rFonts w:asciiTheme="minorBidi" w:hAnsiTheme="minorBidi"/>
          <w:sz w:val="24"/>
          <w:szCs w:val="24"/>
        </w:rPr>
        <w:t xml:space="preserve">), and 5-HT3aR-positive neurons composed from vasoactive intestinal peptide (VIP) and </w:t>
      </w:r>
      <w:proofErr w:type="spellStart"/>
      <w:r w:rsidR="00D85978" w:rsidRPr="00762C75">
        <w:rPr>
          <w:rFonts w:asciiTheme="minorBidi" w:hAnsiTheme="minorBidi"/>
          <w:sz w:val="24"/>
          <w:szCs w:val="24"/>
        </w:rPr>
        <w:t>neurogliaform</w:t>
      </w:r>
      <w:proofErr w:type="spellEnd"/>
      <w:r w:rsidR="00D85978" w:rsidRPr="00762C75">
        <w:rPr>
          <w:rFonts w:asciiTheme="minorBidi" w:hAnsiTheme="minorBidi"/>
          <w:sz w:val="24"/>
          <w:szCs w:val="24"/>
        </w:rPr>
        <w:t xml:space="preserve"> (NGF) expressing cells</w:t>
      </w:r>
      <w:r w:rsidR="0058722A" w:rsidRPr="00762C75">
        <w:rPr>
          <w:rFonts w:asciiTheme="minorBidi" w:hAnsiTheme="minorBidi"/>
          <w:sz w:val="24"/>
          <w:szCs w:val="24"/>
        </w:rPr>
        <w:t xml:space="preserve"> which together with principle cells form complex circuits</w:t>
      </w:r>
      <w:r w:rsidR="00D85978" w:rsidRPr="00762C75">
        <w:rPr>
          <w:rFonts w:asciiTheme="minorBidi" w:hAnsiTheme="minorBidi"/>
          <w:sz w:val="24"/>
          <w:szCs w:val="24"/>
        </w:rPr>
        <w:t xml:space="preserve"> </w:t>
      </w:r>
      <w:r w:rsidR="00716A85" w:rsidRPr="00762C75">
        <w:rPr>
          <w:rFonts w:asciiTheme="minorBidi" w:hAnsiTheme="minorBidi"/>
          <w:sz w:val="24"/>
          <w:szCs w:val="24"/>
        </w:rPr>
        <w:t xml:space="preserve">(Kawaguchi and Kubota, 1997; for a review see Harris and </w:t>
      </w:r>
      <w:proofErr w:type="spellStart"/>
      <w:r w:rsidR="00716A85" w:rsidRPr="00762C75">
        <w:rPr>
          <w:rFonts w:asciiTheme="minorBidi" w:hAnsiTheme="minorBidi"/>
          <w:sz w:val="24"/>
          <w:szCs w:val="24"/>
        </w:rPr>
        <w:t>Mrsic-Flogel</w:t>
      </w:r>
      <w:proofErr w:type="spellEnd"/>
      <w:r w:rsidR="00716A85" w:rsidRPr="00762C75">
        <w:rPr>
          <w:rFonts w:asciiTheme="minorBidi" w:hAnsiTheme="minorBidi"/>
          <w:sz w:val="24"/>
          <w:szCs w:val="24"/>
        </w:rPr>
        <w:t>, 2013)</w:t>
      </w:r>
      <w:r w:rsidR="00D85978" w:rsidRPr="00762C75">
        <w:rPr>
          <w:rFonts w:asciiTheme="minorBidi" w:hAnsiTheme="minorBidi"/>
          <w:sz w:val="24"/>
          <w:szCs w:val="24"/>
        </w:rPr>
        <w:t xml:space="preserve">. </w:t>
      </w:r>
      <w:r w:rsidR="00716A85" w:rsidRPr="00762C75">
        <w:rPr>
          <w:rFonts w:asciiTheme="minorBidi" w:hAnsiTheme="minorBidi"/>
          <w:sz w:val="24"/>
          <w:szCs w:val="24"/>
        </w:rPr>
        <w:t xml:space="preserve"> Anatomical and electrophysiological studies suggest that these classes have different roles in sensory adaptation, mostly due to the diverse facilitating/depressing properties of their inputs and outputs. For example, whereas excitatory inputs of PV cells are mostly depressed, those of </w:t>
      </w:r>
      <w:proofErr w:type="spellStart"/>
      <w:proofErr w:type="gramStart"/>
      <w:r w:rsidR="00716A85" w:rsidRPr="00762C75">
        <w:rPr>
          <w:rFonts w:asciiTheme="minorBidi" w:hAnsiTheme="minorBidi"/>
          <w:sz w:val="24"/>
          <w:szCs w:val="24"/>
        </w:rPr>
        <w:t>Sst</w:t>
      </w:r>
      <w:proofErr w:type="spellEnd"/>
      <w:proofErr w:type="gramEnd"/>
      <w:r w:rsidR="00716A85" w:rsidRPr="00762C75">
        <w:rPr>
          <w:rFonts w:asciiTheme="minorBidi" w:hAnsiTheme="minorBidi"/>
          <w:sz w:val="24"/>
          <w:szCs w:val="24"/>
        </w:rPr>
        <w:t xml:space="preserve"> show substantial facilitation (Silberberg and </w:t>
      </w:r>
      <w:proofErr w:type="spellStart"/>
      <w:r w:rsidR="00716A85" w:rsidRPr="00762C75">
        <w:rPr>
          <w:rFonts w:asciiTheme="minorBidi" w:hAnsiTheme="minorBidi"/>
          <w:sz w:val="24"/>
          <w:szCs w:val="24"/>
        </w:rPr>
        <w:t>Markram</w:t>
      </w:r>
      <w:proofErr w:type="spellEnd"/>
      <w:r w:rsidR="00716A85" w:rsidRPr="00762C75">
        <w:rPr>
          <w:rFonts w:asciiTheme="minorBidi" w:hAnsiTheme="minorBidi"/>
          <w:sz w:val="24"/>
          <w:szCs w:val="24"/>
        </w:rPr>
        <w:t xml:space="preserve">, 2007; Pala and Petersen, 2015). Importantly, during whisking, different classes of interneurons exhibit different activities; 5HT-expressing GABAergic neurons (VIP and NGF) increase their firing rate, whereas the firing rate of </w:t>
      </w:r>
      <w:proofErr w:type="spellStart"/>
      <w:proofErr w:type="gramStart"/>
      <w:r w:rsidR="00716A85" w:rsidRPr="00762C75">
        <w:rPr>
          <w:rFonts w:asciiTheme="minorBidi" w:hAnsiTheme="minorBidi"/>
          <w:sz w:val="24"/>
          <w:szCs w:val="24"/>
        </w:rPr>
        <w:t>Sst</w:t>
      </w:r>
      <w:proofErr w:type="spellEnd"/>
      <w:proofErr w:type="gramEnd"/>
      <w:r w:rsidR="00716A85" w:rsidRPr="00762C75">
        <w:rPr>
          <w:rFonts w:asciiTheme="minorBidi" w:hAnsiTheme="minorBidi"/>
          <w:sz w:val="24"/>
          <w:szCs w:val="24"/>
        </w:rPr>
        <w:t xml:space="preserve"> neurons is reduced </w:t>
      </w:r>
      <w:r w:rsidR="00716A85" w:rsidRPr="00762C75">
        <w:rPr>
          <w:rFonts w:asciiTheme="minorBidi" w:hAnsiTheme="minorBidi"/>
          <w:sz w:val="24"/>
          <w:szCs w:val="24"/>
        </w:rPr>
        <w:lastRenderedPageBreak/>
        <w:t>(</w:t>
      </w:r>
      <w:proofErr w:type="spellStart"/>
      <w:r w:rsidR="00716A85" w:rsidRPr="00762C75">
        <w:rPr>
          <w:rFonts w:asciiTheme="minorBidi" w:hAnsiTheme="minorBidi"/>
          <w:sz w:val="24"/>
          <w:szCs w:val="24"/>
        </w:rPr>
        <w:t>Gentet</w:t>
      </w:r>
      <w:proofErr w:type="spellEnd"/>
      <w:r w:rsidR="00716A85" w:rsidRPr="00762C75">
        <w:rPr>
          <w:rFonts w:asciiTheme="minorBidi" w:hAnsiTheme="minorBidi"/>
          <w:sz w:val="24"/>
          <w:szCs w:val="24"/>
        </w:rPr>
        <w:t xml:space="preserve"> et al., 2012). </w:t>
      </w:r>
      <w:r w:rsidR="00D617EC" w:rsidRPr="00762C75">
        <w:rPr>
          <w:rFonts w:asciiTheme="minorBidi" w:hAnsiTheme="minorBidi"/>
          <w:sz w:val="24"/>
          <w:szCs w:val="24"/>
        </w:rPr>
        <w:t>However, t</w:t>
      </w:r>
      <w:r w:rsidR="00AE3045" w:rsidRPr="00762C75">
        <w:rPr>
          <w:rFonts w:asciiTheme="minorBidi" w:hAnsiTheme="minorBidi"/>
          <w:sz w:val="24"/>
          <w:szCs w:val="24"/>
        </w:rPr>
        <w:t xml:space="preserve">he role of different classes of cortical interneurons in tactile adaptation is </w:t>
      </w:r>
      <w:r w:rsidR="00D617EC" w:rsidRPr="00762C75">
        <w:rPr>
          <w:rFonts w:asciiTheme="minorBidi" w:hAnsiTheme="minorBidi"/>
          <w:sz w:val="24"/>
          <w:szCs w:val="24"/>
        </w:rPr>
        <w:t xml:space="preserve">yet to be studied. </w:t>
      </w:r>
    </w:p>
    <w:p w14:paraId="6E74B820" w14:textId="4B71D344" w:rsidR="00CC6E21" w:rsidRPr="00762C75" w:rsidRDefault="00716A85" w:rsidP="00957121">
      <w:pPr>
        <w:spacing w:line="360" w:lineRule="auto"/>
        <w:rPr>
          <w:rFonts w:asciiTheme="minorBidi" w:hAnsiTheme="minorBidi"/>
          <w:sz w:val="24"/>
          <w:szCs w:val="24"/>
        </w:rPr>
      </w:pPr>
      <w:r w:rsidRPr="00762C75">
        <w:rPr>
          <w:rFonts w:asciiTheme="minorBidi" w:hAnsiTheme="minorBidi"/>
          <w:sz w:val="24"/>
          <w:szCs w:val="24"/>
        </w:rPr>
        <w:t xml:space="preserve">At cortical layer 4, thalamocortical </w:t>
      </w:r>
      <w:r w:rsidR="00265036" w:rsidRPr="00762C75">
        <w:rPr>
          <w:rFonts w:asciiTheme="minorBidi" w:hAnsiTheme="minorBidi"/>
          <w:sz w:val="24"/>
          <w:szCs w:val="24"/>
        </w:rPr>
        <w:t xml:space="preserve">afferents </w:t>
      </w:r>
      <w:r w:rsidRPr="00762C75">
        <w:rPr>
          <w:rFonts w:asciiTheme="minorBidi" w:hAnsiTheme="minorBidi"/>
          <w:sz w:val="24"/>
          <w:szCs w:val="24"/>
        </w:rPr>
        <w:t>are subjected to a major transformation; they synapse onto excitatory neurons but also onto</w:t>
      </w:r>
      <w:r w:rsidR="002A1077" w:rsidRPr="00762C75">
        <w:rPr>
          <w:rFonts w:asciiTheme="minorBidi" w:hAnsiTheme="minorBidi"/>
          <w:sz w:val="24"/>
          <w:szCs w:val="24"/>
        </w:rPr>
        <w:t xml:space="preserve"> local</w:t>
      </w:r>
      <w:r w:rsidRPr="00762C75">
        <w:rPr>
          <w:rFonts w:asciiTheme="minorBidi" w:hAnsiTheme="minorBidi"/>
          <w:sz w:val="24"/>
          <w:szCs w:val="24"/>
        </w:rPr>
        <w:t xml:space="preserve"> inhibitory neurons which </w:t>
      </w:r>
      <w:r w:rsidR="00F17BEC" w:rsidRPr="00762C75">
        <w:rPr>
          <w:rFonts w:asciiTheme="minorBidi" w:hAnsiTheme="minorBidi"/>
          <w:sz w:val="24"/>
          <w:szCs w:val="24"/>
        </w:rPr>
        <w:t xml:space="preserve">in turn </w:t>
      </w:r>
      <w:r w:rsidR="002A1077" w:rsidRPr="00762C75">
        <w:rPr>
          <w:rFonts w:asciiTheme="minorBidi" w:hAnsiTheme="minorBidi"/>
          <w:sz w:val="24"/>
          <w:szCs w:val="24"/>
        </w:rPr>
        <w:t xml:space="preserve">inhibit both </w:t>
      </w:r>
      <w:r w:rsidRPr="00762C75">
        <w:rPr>
          <w:rFonts w:asciiTheme="minorBidi" w:hAnsiTheme="minorBidi"/>
          <w:sz w:val="24"/>
          <w:szCs w:val="24"/>
        </w:rPr>
        <w:t xml:space="preserve">excitatory cells </w:t>
      </w:r>
      <w:r w:rsidR="002A1077" w:rsidRPr="00762C75">
        <w:rPr>
          <w:rFonts w:asciiTheme="minorBidi" w:hAnsiTheme="minorBidi"/>
          <w:sz w:val="24"/>
          <w:szCs w:val="24"/>
        </w:rPr>
        <w:t>and other inhibitory cells</w:t>
      </w:r>
      <w:r w:rsidR="0062333E" w:rsidRPr="00762C75">
        <w:rPr>
          <w:rFonts w:asciiTheme="minorBidi" w:hAnsiTheme="minorBidi"/>
          <w:sz w:val="24"/>
          <w:szCs w:val="24"/>
        </w:rPr>
        <w:t xml:space="preserve"> </w:t>
      </w:r>
      <w:r w:rsidR="0062333E" w:rsidRPr="000E44DA">
        <w:rPr>
          <w:rFonts w:asciiTheme="minorBidi" w:hAnsiTheme="minorBidi"/>
          <w:sz w:val="24"/>
          <w:szCs w:val="24"/>
        </w:rPr>
        <w:fldChar w:fldCharType="begin"/>
      </w:r>
      <w:r w:rsidR="0062333E" w:rsidRPr="00762C75">
        <w:rPr>
          <w:rFonts w:asciiTheme="minorBidi" w:hAnsiTheme="minorBidi"/>
          <w:sz w:val="24"/>
          <w:szCs w:val="24"/>
        </w:rPr>
        <w:instrText xml:space="preserve"> ADDIN ZOTERO_ITEM CSL_CITATION {"citationID":"26eass93q4","properties":{"formattedCitation":"(Cruikshank et al., 2007)","plainCitation":"(Cruikshank et al., 2007)"},"citationItems":[{"id":2230,"uris":["http://zotero.org/users/6623/items/AZETMV3W"],"uri":["http://zotero.org/users/6623/items/AZETMV3W"],"itemData":{"id":2230,"type":"article-journal","title":"Synaptic basis for intense thalamocortical activation of feedforward inhibitory cells in neocortex","container-title":"Nature Neuroscience","page":"462-468","volume":"10","issue":"4","source":"PubMed","abstract":"The thalamus provides fundamental input to the neocortex. This input activates inhibitory interneurons more strongly than excitatory neurons, triggering powerful feedforward inhibition. We studied the mechanisms of this selective neuronal activation using a mouse somatosensory thalamocortical preparation. Notably, the greater responsiveness of inhibitory interneurons was not caused by their distinctive intrinsic properties but was instead produced by synaptic mechanisms. Axons from the thalamus made stronger and more frequent excitatory connections onto inhibitory interneurons than onto excitatory cells. Furthermore, circuit dynamics allowed feedforward inhibition to suppress responses in excitatory cells more effectively than in interneurons. Thalamocortical excitatory currents rose quickly in interneurons, allowing them to fire action potentials before significant feedforward inhibition emerged. In contrast, thalamocortical excitatory currents rose slowly in excitatory cells, overlapping with feedforward inhibitory currents that suppress action potentials. These results demonstrate the importance of selective synaptic targeting and precise timing in the initial stages of neocortical processing.","DOI":"10.1038/nn1861","ISSN":"1097-6256","note":"PMID: 17334362","journalAbbreviation":"Nat. Neurosci.","language":"eng","author":[{"family":"Cruikshank","given":"Scott J."},{"family":"Lewis","given":"Timothy J."},{"family":"Connors","given":"Barry W."}],"issued":{"date-parts":[["2007",4]]},"PMID":"17334362"}}],"schema":"https://github.com/citation-style-language/schema/raw/master/csl-citation.json"} </w:instrText>
      </w:r>
      <w:r w:rsidR="0062333E" w:rsidRPr="000E44DA">
        <w:rPr>
          <w:rFonts w:asciiTheme="minorBidi" w:hAnsiTheme="minorBidi"/>
          <w:sz w:val="24"/>
          <w:szCs w:val="24"/>
        </w:rPr>
        <w:fldChar w:fldCharType="separate"/>
      </w:r>
      <w:r w:rsidR="0062333E" w:rsidRPr="00957121">
        <w:rPr>
          <w:rFonts w:ascii="Arial" w:hAnsi="Arial" w:cs="Arial"/>
          <w:sz w:val="24"/>
          <w:szCs w:val="24"/>
        </w:rPr>
        <w:t>(Cruikshank et al., 2007)</w:t>
      </w:r>
      <w:r w:rsidR="0062333E" w:rsidRPr="000E44DA">
        <w:rPr>
          <w:rFonts w:asciiTheme="minorBidi" w:hAnsiTheme="minorBidi"/>
          <w:sz w:val="24"/>
          <w:szCs w:val="24"/>
        </w:rPr>
        <w:fldChar w:fldCharType="end"/>
      </w:r>
      <w:r w:rsidR="0062333E" w:rsidRPr="00762C75">
        <w:rPr>
          <w:rFonts w:asciiTheme="minorBidi" w:hAnsiTheme="minorBidi"/>
          <w:sz w:val="24"/>
          <w:szCs w:val="24"/>
        </w:rPr>
        <w:t xml:space="preserve"> </w:t>
      </w:r>
      <w:r w:rsidR="0062333E" w:rsidRPr="000E44DA">
        <w:rPr>
          <w:rFonts w:asciiTheme="minorBidi" w:hAnsiTheme="minorBidi"/>
          <w:sz w:val="24"/>
          <w:szCs w:val="24"/>
        </w:rPr>
        <w:fldChar w:fldCharType="begin"/>
      </w:r>
      <w:r w:rsidR="0062333E" w:rsidRPr="00762C75">
        <w:rPr>
          <w:rFonts w:asciiTheme="minorBidi" w:hAnsiTheme="minorBidi"/>
          <w:sz w:val="24"/>
          <w:szCs w:val="24"/>
        </w:rPr>
        <w:instrText xml:space="preserve"> ADDIN ZOTERO_ITEM CSL_CITATION {"citationID":"27ecf70v8q","properties":{"formattedCitation":"(Trevelyan et al., 2007)","plainCitation":"(Trevelyan et al., 2007)"},"citationItems":[{"id":2232,"uris":["http://zotero.org/users/6623/items/REU4NRGM"],"uri":["http://zotero.org/users/6623/items/REU4NRGM"],"itemData":{"id":2232,"type":"article-journal","title":"Feedforward inhibition contributes to the control of epileptiform propagation speed","container-title":"The Journal of Neuroscience: The Official Journal of the Society for Neuroscience","page":"3383-3387","volume":"27","issue":"13","source":"PubMed","abstract":"It is still poorly understood how epileptiform events can recruit cortical circuits. Moreover, the speed of propagation of epileptiform discharges in vivo and in vitro can vary over several orders of magnitude (0.1-100 mm/s), a range difficult to explain by a single mechanism. We previously showed how epileptiform spread in neocortical slices is opposed by a powerful feedforward inhibition ahead of the ictal wave. When this feedforward inhibition is intact, epileptiform spreads very slowly (approximately 100 microm/s). We now investigate whether changes in this inhibitory restraint can also explain much faster propagation velocities. We made use of a very characteristic pattern of evolution of ictal activity in the zero magnesium (0 Mg2+) model of epilepsy. With each successive ictal event, the number of preictal inhibitory barrages dropped, and in parallel with this change, the propagation velocity increased. There was a highly significant correlation (p &lt; 0.001) between the two measures over a 1000-fold range of velocities, indicating that feedforward inhibition was the prime determinant of the speed of epileptiform propagation. We propose that the speed of propagation is set by the extent of the recruitment steps, which in turn is set by how successfully the feedforward inhibitory restraint contains the excitatory drive. Thus, a single mechanism could account for the wide range of propagation velocities of epileptiform events observed in vitro and in vivo.","DOI":"10.1523/JNEUROSCI.0145-07.2007","ISSN":"1529-2401","note":"PMID: 17392454","journalAbbreviation":"J. Neurosci.","language":"eng","author":[{"family":"Trevelyan","given":"Andrew J."},{"family":"Sussillo","given":"David"},{"family":"Yuste","given":"Rafael"}],"issued":{"date-parts":[["2007",3,28]]},"PMID":"17392454"}}],"schema":"https://github.com/citation-style-language/schema/raw/master/csl-citation.json"} </w:instrText>
      </w:r>
      <w:r w:rsidR="0062333E" w:rsidRPr="000E44DA">
        <w:rPr>
          <w:rFonts w:asciiTheme="minorBidi" w:hAnsiTheme="minorBidi"/>
          <w:sz w:val="24"/>
          <w:szCs w:val="24"/>
        </w:rPr>
        <w:fldChar w:fldCharType="separate"/>
      </w:r>
      <w:r w:rsidR="0062333E" w:rsidRPr="00957121">
        <w:rPr>
          <w:rFonts w:ascii="Arial" w:hAnsi="Arial" w:cs="Arial"/>
          <w:sz w:val="24"/>
          <w:szCs w:val="24"/>
        </w:rPr>
        <w:t>(Trevelyan et al., 2007)</w:t>
      </w:r>
      <w:r w:rsidR="0062333E" w:rsidRPr="000E44DA">
        <w:rPr>
          <w:rFonts w:asciiTheme="minorBidi" w:hAnsiTheme="minorBidi"/>
          <w:sz w:val="24"/>
          <w:szCs w:val="24"/>
        </w:rPr>
        <w:fldChar w:fldCharType="end"/>
      </w:r>
      <w:r w:rsidR="002A1077" w:rsidRPr="00762C75">
        <w:rPr>
          <w:rFonts w:asciiTheme="minorBidi" w:hAnsiTheme="minorBidi"/>
          <w:sz w:val="24"/>
          <w:szCs w:val="24"/>
        </w:rPr>
        <w:t xml:space="preserve"> </w:t>
      </w:r>
      <w:r w:rsidR="0062333E" w:rsidRPr="000E44DA">
        <w:rPr>
          <w:rFonts w:asciiTheme="minorBidi" w:hAnsiTheme="minorBidi"/>
          <w:sz w:val="24"/>
          <w:szCs w:val="24"/>
        </w:rPr>
        <w:fldChar w:fldCharType="begin"/>
      </w:r>
      <w:r w:rsidR="0062333E" w:rsidRPr="00762C75">
        <w:rPr>
          <w:rFonts w:asciiTheme="minorBidi" w:hAnsiTheme="minorBidi"/>
          <w:sz w:val="24"/>
          <w:szCs w:val="24"/>
        </w:rPr>
        <w:instrText xml:space="preserve"> ADDIN ZOTERO_ITEM CSL_CITATION {"citationID":"23pf35v2vs","properties":{"formattedCitation":"(Beierlein et al., 2003)","plainCitation":"(Beierlein et al., 2003)"},"citationItems":[{"id":178,"uris":["http://zotero.org/users/6623/items/I5INXFMB"],"uri":["http://zotero.org/users/6623/items/I5INXFMB"],"itemData":{"id":178,"type":"article-journal","title":"Two dynamically distinct inhibitory networks in layer 4 of the neocortex","container-title":"J Neurophysiol","page":"2987-3000","volume":"90","issue":"5","abstract":"Normal operations of the neocortex depend critically on several types of inhibitory interneurons, but the specific function of each type is unknown. One possibility is that interneurons are differentially engaged by patterns of activity that vary in frequency and timing. To explore this, we studied the strength and short-term dynamics of chemical synapses interconnecting local excitatory neurons (regular-spiking, or RS, cells) with two types of inhibitory interneurons: fast-spiking (FS) cells, and low-threshold spiking (LTS) cells of layer 4 in the rat barrel cortex. We also tested two other pathways onto the interneurons: thalamocortical connections and recurrent collaterals from corticothalamic projection neurons of layer 6. The excitatory and inhibitory synapses interconnecting RS cells and FS cells were highly reliable in response to single stimuli and displayed strong short-term depression. In contrast, excitatory and inhibitory synapses interconnecting the RS and LTS cells were less reliable when initially activated. Excitatory synapses from RS cells onto LTS cells showed dramatic short-term facilitation, whereas inhibitory synapses made by LTS cells onto RS cells facilitated modestly or slightly depressed. Thalamocortical inputs strongly excited both RS and FS cells but rarely and only weakly contacted LTS cells. Both types of interneurons were strongly excited by facilitating synapses from axon collaterals of corticothalamic neurons. We conclude that there are two parallel but dynamically distinct systems of synaptic inhibition in layer 4 of neocortex, each defined by its intrinsic spiking properties, the short-term plasticity of its chemical synapses, and (as shown previously) an exclusive set of electrical synapses. Because of their unique dynamic properties, each inhibitory network will be recruited by different temporal patterns of cortical activity.","author":[{"family":"Beierlein","given":"M."},{"family":"Gibson","given":"J.R."},{"family":"Connors","given":"B.W."}],"issued":{"date-parts":[["2003",11]]}}}],"schema":"https://github.com/citation-style-language/schema/raw/master/csl-citation.json"} </w:instrText>
      </w:r>
      <w:r w:rsidR="0062333E" w:rsidRPr="000E44DA">
        <w:rPr>
          <w:rFonts w:asciiTheme="minorBidi" w:hAnsiTheme="minorBidi"/>
          <w:sz w:val="24"/>
          <w:szCs w:val="24"/>
        </w:rPr>
        <w:fldChar w:fldCharType="separate"/>
      </w:r>
      <w:r w:rsidR="0062333E" w:rsidRPr="00957121">
        <w:rPr>
          <w:rFonts w:ascii="Arial" w:hAnsi="Arial" w:cs="Arial"/>
          <w:sz w:val="24"/>
          <w:szCs w:val="24"/>
        </w:rPr>
        <w:t>(Beierlein et al., 2003)</w:t>
      </w:r>
      <w:r w:rsidR="0062333E" w:rsidRPr="000E44DA">
        <w:rPr>
          <w:rFonts w:asciiTheme="minorBidi" w:hAnsiTheme="minorBidi"/>
          <w:sz w:val="24"/>
          <w:szCs w:val="24"/>
        </w:rPr>
        <w:fldChar w:fldCharType="end"/>
      </w:r>
      <w:r w:rsidR="0062333E" w:rsidRPr="00762C75">
        <w:rPr>
          <w:rFonts w:asciiTheme="minorBidi" w:hAnsiTheme="minorBidi"/>
          <w:sz w:val="24"/>
          <w:szCs w:val="24"/>
        </w:rPr>
        <w:t xml:space="preserve"> </w:t>
      </w:r>
      <w:r w:rsidRPr="00762C75">
        <w:rPr>
          <w:rFonts w:asciiTheme="minorBidi" w:hAnsiTheme="minorBidi"/>
          <w:sz w:val="24"/>
          <w:szCs w:val="24"/>
        </w:rPr>
        <w:t>(</w:t>
      </w:r>
      <w:proofErr w:type="spellStart"/>
      <w:r w:rsidRPr="00762C75">
        <w:rPr>
          <w:rFonts w:asciiTheme="minorBidi" w:hAnsiTheme="minorBidi"/>
          <w:sz w:val="24"/>
          <w:szCs w:val="24"/>
        </w:rPr>
        <w:t>Agmon</w:t>
      </w:r>
      <w:proofErr w:type="spellEnd"/>
      <w:r w:rsidRPr="00762C75">
        <w:rPr>
          <w:rFonts w:asciiTheme="minorBidi" w:hAnsiTheme="minorBidi"/>
          <w:sz w:val="24"/>
          <w:szCs w:val="24"/>
        </w:rPr>
        <w:t xml:space="preserve"> and Connors, 1991; </w:t>
      </w:r>
      <w:proofErr w:type="spellStart"/>
      <w:r w:rsidRPr="00762C75">
        <w:rPr>
          <w:rFonts w:asciiTheme="minorBidi" w:hAnsiTheme="minorBidi"/>
          <w:sz w:val="24"/>
          <w:szCs w:val="24"/>
        </w:rPr>
        <w:t>Gabernet</w:t>
      </w:r>
      <w:proofErr w:type="spellEnd"/>
      <w:r w:rsidRPr="00762C75">
        <w:rPr>
          <w:rFonts w:asciiTheme="minorBidi" w:hAnsiTheme="minorBidi"/>
          <w:sz w:val="24"/>
          <w:szCs w:val="24"/>
        </w:rPr>
        <w:t xml:space="preserve"> et al., 2005)</w:t>
      </w:r>
      <w:r w:rsidR="00957121">
        <w:rPr>
          <w:rFonts w:asciiTheme="minorBidi" w:hAnsiTheme="minorBidi"/>
          <w:sz w:val="24"/>
          <w:szCs w:val="24"/>
        </w:rPr>
        <w:t>.</w:t>
      </w:r>
      <w:r w:rsidR="00CD7D69" w:rsidRPr="00762C75">
        <w:rPr>
          <w:rFonts w:asciiTheme="minorBidi" w:hAnsiTheme="minorBidi"/>
          <w:sz w:val="24"/>
          <w:szCs w:val="24"/>
        </w:rPr>
        <w:t xml:space="preserve"> </w:t>
      </w:r>
      <w:r w:rsidR="001F2A3B" w:rsidRPr="00762C75">
        <w:rPr>
          <w:rFonts w:asciiTheme="minorBidi" w:hAnsiTheme="minorBidi"/>
          <w:sz w:val="24"/>
          <w:szCs w:val="24"/>
        </w:rPr>
        <w:t>Whisker</w:t>
      </w:r>
      <w:r w:rsidR="00265036" w:rsidRPr="00762C75">
        <w:rPr>
          <w:rFonts w:asciiTheme="minorBidi" w:hAnsiTheme="minorBidi"/>
          <w:sz w:val="24"/>
          <w:szCs w:val="24"/>
        </w:rPr>
        <w:t xml:space="preserve"> stimulation evokes </w:t>
      </w:r>
      <w:r w:rsidR="00462FAD" w:rsidRPr="00762C75">
        <w:rPr>
          <w:rFonts w:asciiTheme="minorBidi" w:hAnsiTheme="minorBidi"/>
          <w:sz w:val="24"/>
          <w:szCs w:val="24"/>
        </w:rPr>
        <w:t xml:space="preserve">in cortical cells </w:t>
      </w:r>
      <w:r w:rsidR="00A24477" w:rsidRPr="00762C75">
        <w:rPr>
          <w:rFonts w:asciiTheme="minorBidi" w:hAnsiTheme="minorBidi"/>
          <w:sz w:val="24"/>
          <w:szCs w:val="24"/>
        </w:rPr>
        <w:t xml:space="preserve">a </w:t>
      </w:r>
      <w:r w:rsidR="00265036" w:rsidRPr="00762C75">
        <w:rPr>
          <w:rFonts w:asciiTheme="minorBidi" w:hAnsiTheme="minorBidi"/>
          <w:sz w:val="24"/>
          <w:szCs w:val="24"/>
        </w:rPr>
        <w:t>raid excitatory response followed almost immediately</w:t>
      </w:r>
      <w:r w:rsidR="00557A46" w:rsidRPr="00762C75">
        <w:rPr>
          <w:rFonts w:asciiTheme="minorBidi" w:hAnsiTheme="minorBidi"/>
          <w:sz w:val="24"/>
          <w:szCs w:val="24"/>
        </w:rPr>
        <w:t xml:space="preserve"> by </w:t>
      </w:r>
      <w:r w:rsidR="00A24477" w:rsidRPr="00762C75">
        <w:rPr>
          <w:rFonts w:asciiTheme="minorBidi" w:hAnsiTheme="minorBidi"/>
          <w:sz w:val="24"/>
          <w:szCs w:val="24"/>
        </w:rPr>
        <w:t xml:space="preserve">a </w:t>
      </w:r>
      <w:r w:rsidR="00724A90" w:rsidRPr="00762C75">
        <w:rPr>
          <w:rFonts w:asciiTheme="minorBidi" w:hAnsiTheme="minorBidi"/>
          <w:sz w:val="24"/>
          <w:szCs w:val="24"/>
        </w:rPr>
        <w:t xml:space="preserve">prominent </w:t>
      </w:r>
      <w:r w:rsidR="00557A46" w:rsidRPr="00762C75">
        <w:rPr>
          <w:rFonts w:asciiTheme="minorBidi" w:hAnsiTheme="minorBidi"/>
          <w:sz w:val="24"/>
          <w:szCs w:val="24"/>
        </w:rPr>
        <w:t>inhibition</w:t>
      </w:r>
      <w:r w:rsidR="00601106" w:rsidRPr="00762C75">
        <w:rPr>
          <w:rFonts w:asciiTheme="minorBidi" w:hAnsiTheme="minorBidi"/>
          <w:sz w:val="24"/>
          <w:szCs w:val="24"/>
        </w:rPr>
        <w:t xml:space="preserve"> </w:t>
      </w:r>
      <w:r w:rsidR="00601106" w:rsidRPr="000E44DA">
        <w:rPr>
          <w:rFonts w:asciiTheme="minorBidi" w:hAnsiTheme="minorBidi"/>
          <w:sz w:val="24"/>
          <w:szCs w:val="24"/>
        </w:rPr>
        <w:fldChar w:fldCharType="begin"/>
      </w:r>
      <w:r w:rsidR="00601106" w:rsidRPr="00762C75">
        <w:rPr>
          <w:rFonts w:asciiTheme="minorBidi" w:hAnsiTheme="minorBidi"/>
          <w:sz w:val="24"/>
          <w:szCs w:val="24"/>
        </w:rPr>
        <w:instrText xml:space="preserve"> ADDIN ZOTERO_ITEM CSL_CITATION {"citationID":"2dihgjpee2","properties":{"formattedCitation":"(Higley and Contreras, 2006; Heiss et al., 2008)","plainCitation":"(Higley and Contreras, 2006; Heiss et al., 2008)"},"citationItems":[{"id":1304,"uris":["http://zotero.org/groups/344142/items/TKQIXKMM"],"uri":["http://zotero.org/groups/344142/items/TKQIXKMM"],"itemData":{"id":1304,"type":"article-journal","title":"Balanced excitation and inhibition determine spike timing during frequency adaptation","container-title":"The Journal of Neuroscience: The Official Journal of the Society for Neuroscience","page":"448-457","volume":"26","issue":"2","source":"NCBI PubMed","abstract":"In layer 4 (L4) of the rat barrel cortex, a single whisker deflection evokes a stereotyped sequence of excitation followed by inhibition, hypothesized to result in a narrow temporal window for spike output. However, awake rats sweep their whiskers across objects, activating the cortex at frequencies known to induce short-term depression at both excitatory and inhibitory synapses within L4. Although periodic whisker deflection causes a frequency-dependent reduction of the cortical response magnitude, whether this adaptation involves changes in the relative balance of excitation and inhibition and how these changes might impact the proposed narrow window of spike timing in L4 is unknown. Here, we demonstrate for the first time that spike output in L4 is determined precisely by the dynamic interaction of excitatory and inhibitory conductances. Furthermore, we show that periodic whisker deflection results in balanced adaptation of the magnitude and timing of excitatory and inhibitory input to L4 neurons. This balanced adaptation mediates a reduction in spike output while preserving the narrow time window of spike generation, suggesting that L4 circuits are calibrated to maintain relative levels of excitation and inhibition across varying magnitudes of input.","DOI":"10.1523/JNEUROSCI.3506-05.2006","ISSN":"1529-2401","note":"PMID: 16407542","journalAbbreviation":"J. Neurosci.","language":"eng","author":[{"family":"Higley","given":"Michael J."},{"family":"Contreras","given":"Diego"}],"issued":{"date-parts":[["2006",1,11]]},"PMID":"16407542"}},{"id":1284,"uris":["http://zotero.org/groups/344142/items/S2IH6BGJ"],"uri":["http://zotero.org/groups/344142/items/S2IH6BGJ"],"itemData":{"id":1284,"type":"article-journal","title":"Shift in the balance between excitation and inhibition during sensory adaptation of S1 neurons","container-title":"The Journal of Neuroscience: The Official Journal of the Society for Neuroscience","page":"13320-13330","volume":"28","issue":"49","source":"NCBI PubMed","abstract":"Sustained stimulation of sensory organs results in adaptation of the neuronal response along the sensory pathway. Whether or not cortical adaptation affects equally excitation and inhibition is poorly understood. We examined this question using patch recordings of neurons in the barrel cortex of anesthetized rats while repetitively stimulating the principal whisker. We found that inhibition adapts more than excitation, causing the balance between them to shift toward excitation. A comparison of the latency of thalamic firing and evoked excitation and inhibition in the cortex strongly suggests that adaptation of inhibition results mostly from depression of inhibitory synapses rather than adaptation in the firing of inhibitory cells. The differential adaptation of the evoked conductances that shifts the balance toward excitation may act as a gain mechanism which enhances the subthreshold response during sustained stimulation, despite a large reduction in excitation.","DOI":"10.1523/JNEUROSCI.2646-08.2008","ISSN":"1529-2401","note":"PMID: 19052224","journalAbbreviation":"J. Neurosci.","language":"eng","author":[{"family":"Heiss","given":"Jaime E."},{"family":"Katz","given":"Yonatan"},{"family":"Ganmor","given":"Elad"},{"family":"Lampl","given":"Ilan"}],"issued":{"date-parts":[["2008",12,3]]},"PMID":"19052224"}}],"schema":"https://github.com/citation-style-language/schema/raw/master/csl-citation.json"} </w:instrText>
      </w:r>
      <w:r w:rsidR="00601106" w:rsidRPr="000E44DA">
        <w:rPr>
          <w:rFonts w:asciiTheme="minorBidi" w:hAnsiTheme="minorBidi"/>
          <w:sz w:val="24"/>
          <w:szCs w:val="24"/>
        </w:rPr>
        <w:fldChar w:fldCharType="separate"/>
      </w:r>
      <w:r w:rsidR="00601106" w:rsidRPr="00957121">
        <w:rPr>
          <w:rFonts w:ascii="Arial" w:hAnsi="Arial" w:cs="Arial"/>
          <w:sz w:val="24"/>
          <w:szCs w:val="24"/>
        </w:rPr>
        <w:t>(Higley and Contreras, 2006; Heiss et al., 2008)</w:t>
      </w:r>
      <w:r w:rsidR="00601106" w:rsidRPr="000E44DA">
        <w:rPr>
          <w:rFonts w:asciiTheme="minorBidi" w:hAnsiTheme="minorBidi"/>
          <w:sz w:val="24"/>
          <w:szCs w:val="24"/>
        </w:rPr>
        <w:fldChar w:fldCharType="end"/>
      </w:r>
      <w:r w:rsidR="00557A46" w:rsidRPr="00762C75">
        <w:rPr>
          <w:rFonts w:asciiTheme="minorBidi" w:hAnsiTheme="minorBidi"/>
          <w:sz w:val="24"/>
          <w:szCs w:val="24"/>
        </w:rPr>
        <w:t xml:space="preserve">. </w:t>
      </w:r>
      <w:r w:rsidR="001F2A3B" w:rsidRPr="00762C75">
        <w:rPr>
          <w:rFonts w:asciiTheme="minorBidi" w:hAnsiTheme="minorBidi"/>
          <w:sz w:val="24"/>
          <w:szCs w:val="24"/>
        </w:rPr>
        <w:t xml:space="preserve"> </w:t>
      </w:r>
      <w:r w:rsidR="004830F0" w:rsidRPr="00762C75">
        <w:rPr>
          <w:rFonts w:asciiTheme="minorBidi" w:hAnsiTheme="minorBidi"/>
          <w:sz w:val="24"/>
          <w:szCs w:val="24"/>
        </w:rPr>
        <w:t>The</w:t>
      </w:r>
      <w:r w:rsidR="00A24477" w:rsidRPr="00762C75">
        <w:rPr>
          <w:rFonts w:asciiTheme="minorBidi" w:hAnsiTheme="minorBidi"/>
          <w:sz w:val="24"/>
          <w:szCs w:val="24"/>
        </w:rPr>
        <w:t xml:space="preserve"> inhibitory response </w:t>
      </w:r>
      <w:r w:rsidR="00C67E37" w:rsidRPr="00762C75">
        <w:rPr>
          <w:rFonts w:asciiTheme="minorBidi" w:hAnsiTheme="minorBidi"/>
          <w:sz w:val="24"/>
          <w:szCs w:val="24"/>
        </w:rPr>
        <w:t>of</w:t>
      </w:r>
      <w:r w:rsidR="004830F0" w:rsidRPr="00762C75">
        <w:rPr>
          <w:rFonts w:asciiTheme="minorBidi" w:hAnsiTheme="minorBidi"/>
          <w:sz w:val="24"/>
          <w:szCs w:val="24"/>
        </w:rPr>
        <w:t xml:space="preserve"> excitatory cells is likely to result </w:t>
      </w:r>
      <w:r w:rsidR="00EC28B3" w:rsidRPr="00762C75">
        <w:rPr>
          <w:rFonts w:asciiTheme="minorBidi" w:hAnsiTheme="minorBidi"/>
          <w:sz w:val="24"/>
          <w:szCs w:val="24"/>
        </w:rPr>
        <w:t xml:space="preserve">from </w:t>
      </w:r>
      <w:r w:rsidR="004C7AB4" w:rsidRPr="00762C75">
        <w:rPr>
          <w:rFonts w:asciiTheme="minorBidi" w:hAnsiTheme="minorBidi"/>
          <w:sz w:val="24"/>
          <w:szCs w:val="24"/>
        </w:rPr>
        <w:t xml:space="preserve">synaptic inputs that are driven by </w:t>
      </w:r>
      <w:r w:rsidR="00341D06" w:rsidRPr="00762C75">
        <w:rPr>
          <w:rFonts w:asciiTheme="minorBidi" w:hAnsiTheme="minorBidi"/>
          <w:sz w:val="24"/>
          <w:szCs w:val="24"/>
        </w:rPr>
        <w:t xml:space="preserve">fast-spiking cells </w:t>
      </w:r>
      <w:r w:rsidR="00601106" w:rsidRPr="000E44DA">
        <w:rPr>
          <w:rFonts w:asciiTheme="minorBidi" w:hAnsiTheme="minorBidi"/>
          <w:sz w:val="24"/>
          <w:szCs w:val="24"/>
        </w:rPr>
        <w:fldChar w:fldCharType="begin"/>
      </w:r>
      <w:r w:rsidR="00601106" w:rsidRPr="00762C75">
        <w:rPr>
          <w:rFonts w:asciiTheme="minorBidi" w:hAnsiTheme="minorBidi"/>
          <w:sz w:val="24"/>
          <w:szCs w:val="24"/>
        </w:rPr>
        <w:instrText xml:space="preserve"> ADDIN ZOTERO_ITEM CSL_CITATION {"citationID":"12lso6r7e6","properties":{"formattedCitation":"(Beierlein et al., 2003; Gabernet et al., 2005; Cruikshank et al., 2007)","plainCitation":"(Beierlein et al., 2003; Gabernet et al., 2005; Cruikshank et al., 2007)"},"citationItems":[{"id":178,"uris":["http://zotero.org/users/6623/items/I5INXFMB"],"uri":["http://zotero.org/users/6623/items/I5INXFMB"],"itemData":{"id":178,"type":"article-journal","title":"Two dynamically distinct inhibitory networks in layer 4 of the neocortex","container-title":"J Neurophysiol","page":"2987-3000","volume":"90","issue":"5","abstract":"Normal operations of the neocortex depend critically on several types of inhibitory interneurons, but the specific function of each type is unknown. One possibility is that interneurons are differentially engaged by patterns of activity that vary in frequency and timing. To explore this, we studied the strength and short-term dynamics of chemical synapses interconnecting local excitatory neurons (regular-spiking, or RS, cells) with two types of inhibitory interneurons: fast-spiking (FS) cells, and low-threshold spiking (LTS) cells of layer 4 in the rat barrel cortex. We also tested two other pathways onto the interneurons: thalamocortical connections and recurrent collaterals from corticothalamic projection neurons of layer 6. The excitatory and inhibitory synapses interconnecting RS cells and FS cells were highly reliable in response to single stimuli and displayed strong short-term depression. In contrast, excitatory and inhibitory synapses interconnecting the RS and LTS cells were less reliable when initially activated. Excitatory synapses from RS cells onto LTS cells showed dramatic short-term facilitation, whereas inhibitory synapses made by LTS cells onto RS cells facilitated modestly or slightly depressed. Thalamocortical inputs strongly excited both RS and FS cells but rarely and only weakly contacted LTS cells. Both types of interneurons were strongly excited by facilitating synapses from axon collaterals of corticothalamic neurons. We conclude that there are two parallel but dynamically distinct systems of synaptic inhibition in layer 4 of neocortex, each defined by its intrinsic spiking properties, the short-term plasticity of its chemical synapses, and (as shown previously) an exclusive set of electrical synapses. Because of their unique dynamic properties, each inhibitory network will be recruited by different temporal patterns of cortical activity.","author":[{"family":"Beierlein","given":"M."},{"family":"Gibson","given":"J.R."},{"family":"Connors","given":"B.W."}],"issued":{"date-parts":[["2003",11]]}}},{"id":1515,"uris":["http://zotero.org/groups/344142/items/K3H2ES6X"],"uri":["http://zotero.org/groups/344142/items/K3H2ES6X"],"itemData":{"id":1515,"type":"article-journal","title":"Somatosensory integration controlled by dynamic thalamocortical feed-forward inhibition","container-title":"Neuron","page":"315-327","volume":"48","issue":"2","source":"NCBI PubMed","abstract":"The temporal features of tactile stimuli are faithfully represented by the activity of neurons in the somatosensory cortex. However, the cellular mechanisms that enable cortical neurons to report accurate temporal information are not known. Here, we show that in the rodent barrel cortex, the temporal window for integration of thalamic inputs is under the control of thalamocortical feed-forward inhibition and can vary from 1 to 10 ms. A single thalamic fiber can trigger feed-forward inhibition and contacts both excitatory and inhibitory cortical neurons. The dynamics of feed-forward inhibition exceed those of each individual synapse in the circuit and are captured by a simple disynaptic model of the thalamocortical projection. The variations in the integration window produce changes in the temporal precision of cortical responses to whisker stimulation. Hence, feed-forward inhibitory circuits, classically known to sharpen spatial contrast of tactile inputs, also increase the temporal resolution in the somatosensory cortex.","DOI":"10.1016/j.neuron.2005.09.022","ISSN":"0896-6273","note":"PMID: 16242411","journalAbbreviation":"Neuron","language":"eng","author":[{"family":"Gabernet","given":"Laetitia"},{"family":"Jadhav","given":"Shantanu P."},{"family":"Feldman","given":"Daniel E."},{"family":"Carandini","given":"Matteo"},{"family":"Scanziani","given":"Massimo"}],"issued":{"date-parts":[["2005",10,20]]},"PMID":"16242411"}},{"id":2230,"uris":["http://zotero.org/users/6623/items/AZETMV3W"],"uri":["http://zotero.org/users/6623/items/AZETMV3W"],"itemData":{"id":2230,"type":"article-journal","title":"Synaptic basis for intense thalamocortical activation of feedforward inhibitory cells in neocortex","container-title":"Nature Neuroscience","page":"462-468","volume":"10","issue":"4","source":"PubMed","abstract":"The thalamus provides fundamental input to the neocortex. This input activates inhibitory interneurons more strongly than e</w:instrText>
      </w:r>
      <w:r w:rsidR="00601106" w:rsidRPr="00957121">
        <w:rPr>
          <w:rFonts w:asciiTheme="minorBidi" w:hAnsiTheme="minorBidi"/>
          <w:sz w:val="24"/>
          <w:szCs w:val="24"/>
          <w:lang w:val="de-DE"/>
        </w:rPr>
        <w:instrText xml:space="preserve">xcitatory neurons, triggering powerful feedforward inhibition. We studied the mechanisms of this selective neuronal activation using a mouse somatosensory thalamocortical preparation. Notably, the greater responsiveness of inhibitory interneurons was not caused by their distinctive intrinsic properties but was instead produced by synaptic mechanisms. Axons from the thalamus made stronger and more frequent excitatory connections onto inhibitory interneurons than onto excitatory cells. Furthermore, circuit dynamics allowed feedforward inhibition to suppress responses in excitatory cells more effectively than in interneurons. Thalamocortical excitatory currents rose quickly in interneurons, allowing them to fire action potentials before significant feedforward inhibition emerged. In contrast, thalamocortical excitatory currents rose slowly in excitatory cells, overlapping with feedforward inhibitory currents that suppress action potentials. These results demonstrate the importance of selective synaptic targeting and precise timing in the initial stages of neocortical processing.","DOI":"10.1038/nn1861","ISSN":"1097-6256","note":"PMID: 17334362","journalAbbreviation":"Nat. Neurosci.","language":"eng","author":[{"family":"Cruikshank","given":"Scott J."},{"family":"Lewis","given":"Timothy J."},{"family":"Connors","given":"Barry W."}],"issued":{"date-parts":[["2007",4]]},"PMID":"17334362"}}],"schema":"https://github.com/citation-style-language/schema/raw/master/csl-citation.json"} </w:instrText>
      </w:r>
      <w:r w:rsidR="00601106" w:rsidRPr="000E44DA">
        <w:rPr>
          <w:rFonts w:asciiTheme="minorBidi" w:hAnsiTheme="minorBidi"/>
          <w:sz w:val="24"/>
          <w:szCs w:val="24"/>
        </w:rPr>
        <w:fldChar w:fldCharType="separate"/>
      </w:r>
      <w:r w:rsidR="00601106" w:rsidRPr="00957121">
        <w:rPr>
          <w:rFonts w:ascii="Arial" w:hAnsi="Arial" w:cs="Arial"/>
          <w:sz w:val="24"/>
          <w:szCs w:val="24"/>
          <w:lang w:val="de-DE"/>
        </w:rPr>
        <w:t>(Beierlein et al., 2003; Gabernet et al., 2005; Cruikshank et al., 2007)</w:t>
      </w:r>
      <w:r w:rsidR="00601106" w:rsidRPr="000E44DA">
        <w:rPr>
          <w:rFonts w:asciiTheme="minorBidi" w:hAnsiTheme="minorBidi"/>
          <w:sz w:val="24"/>
          <w:szCs w:val="24"/>
        </w:rPr>
        <w:fldChar w:fldCharType="end"/>
      </w:r>
      <w:r w:rsidR="00601106" w:rsidRPr="00957121">
        <w:rPr>
          <w:rFonts w:asciiTheme="minorBidi" w:hAnsiTheme="minorBidi"/>
          <w:sz w:val="24"/>
          <w:szCs w:val="24"/>
          <w:lang w:val="de-DE"/>
        </w:rPr>
        <w:t xml:space="preserve"> </w:t>
      </w:r>
      <w:r w:rsidR="00CD0462" w:rsidRPr="000E44DA">
        <w:rPr>
          <w:rFonts w:asciiTheme="minorBidi" w:hAnsiTheme="minorBidi"/>
          <w:sz w:val="24"/>
          <w:szCs w:val="24"/>
        </w:rPr>
        <w:fldChar w:fldCharType="begin"/>
      </w:r>
      <w:r w:rsidR="00CD0462" w:rsidRPr="00957121">
        <w:rPr>
          <w:rFonts w:asciiTheme="minorBidi" w:hAnsiTheme="minorBidi"/>
          <w:sz w:val="24"/>
          <w:szCs w:val="24"/>
          <w:lang w:val="de-DE"/>
        </w:rPr>
        <w:instrText xml:space="preserve"> ADDIN ZOTERO_ITEM CSL_CITATION {"citationID":"9jbaouckn","properties":{"formattedCitation":"(Ji et al., 2016)","plainCitation":"(Ji et al., 2016)"},"citationItems":[{"id":2234,"uris":["http://zotero.org/users/6623/items/TBBBMZC2"],"uri":["http://zotero.org/users/6623/items/TBBBMZC2"],"itemData":{"id":2234,"type":"article-journal","title":"Thalamocortical Innervation Pattern in Mouse Auditory and Visual Cortex: Laminar and Cell-Type Specificity","container-title":"Cerebral Cortex (New York, N.Y.: 1991)","page":"2612-2625","volume":"26","issue":"6","source":"PubMed","abstract":"Despite many previous studies, the functional innervation pattern of thalamic axons and their target specificity remains to be investigated thoroughly. Here, in primary auditory cortical slices, we examined thalamic innervation patterns for excitatory and different types of inhibitory neurons across laminae, by optogenetically stimulating axons from the medial geniculate body. We found that excitatory cells and parvalbumin (PV)-expressing inhibitory neurons across layer 2/3 (L2/3) to L6 are directly innervated by thalamic projections, with the strongest innervation occurring in L4. The innervation of PV neurons is stronger than that of excitatory neurons in the same layer, with a relatively constant ratio between their innervation strengths across layers. For somatostatin and vasoactive intestinal peptide inhibitory neurons, essentially only L4 neurons were innervated by thalamic axons and the innervation was much weaker compared with excitatory and PV cells. In addition, more than half of inhibitory neurons in L1 were innervated, relatively strongly, by thalamic axons. Similar innervation patterns were also observed in the primary visual cortex. Thus, thalamic information can be processed independently and differentially by different cortical layers, in addition to the generally thought hierarchical processing starting from L4. This parallel processing is likely shaped by feedforward inhibition from PV neurons in each individual lamina, and may extend the computation power of sensory cortices.","DOI":"10.1093/cercor/bhv099","ISSN":"1460-2199","note":"PMID: 25979090\nPMCID: PMC4869808","shortTitle":"Thalamocortical Innervation Pattern in Mouse Auditory and Visual Cortex","journalAbbreviation":"Cereb. Cortex","language":"eng","author":[{"family":"Ji","given":"Xu-Ying"},{"family":"Zingg","given":"Brian"},{"family":"Mesik","given":"Lukas"},{"family":"Xiao","given":"Zhongju"},{"family":"Zhang","given":"Li I."},{"family":"Tao","given":"Huizhong W."}],"issued":{"date-parts":[["2016",6]]},"PMID":"25979090","PMCID":"PMC4869808"}}],"schema":"https://github.com/citation-style-language/schema/raw/master/csl-citation.json"} </w:instrText>
      </w:r>
      <w:r w:rsidR="00CD0462" w:rsidRPr="000E44DA">
        <w:rPr>
          <w:rFonts w:asciiTheme="minorBidi" w:hAnsiTheme="minorBidi"/>
          <w:sz w:val="24"/>
          <w:szCs w:val="24"/>
        </w:rPr>
        <w:fldChar w:fldCharType="separate"/>
      </w:r>
      <w:r w:rsidR="00CD0462" w:rsidRPr="00957121">
        <w:rPr>
          <w:rFonts w:ascii="Arial" w:hAnsi="Arial" w:cs="Arial"/>
          <w:sz w:val="24"/>
          <w:szCs w:val="24"/>
          <w:lang w:val="de-DE"/>
        </w:rPr>
        <w:t>(Ji et al., 2016)</w:t>
      </w:r>
      <w:r w:rsidR="00CD0462" w:rsidRPr="000E44DA">
        <w:rPr>
          <w:rFonts w:asciiTheme="minorBidi" w:hAnsiTheme="minorBidi"/>
          <w:sz w:val="24"/>
          <w:szCs w:val="24"/>
        </w:rPr>
        <w:fldChar w:fldCharType="end"/>
      </w:r>
      <w:r w:rsidR="00CD0462" w:rsidRPr="00957121">
        <w:rPr>
          <w:rFonts w:asciiTheme="minorBidi" w:hAnsiTheme="minorBidi"/>
          <w:sz w:val="24"/>
          <w:szCs w:val="24"/>
          <w:lang w:val="de-DE"/>
        </w:rPr>
        <w:t xml:space="preserve"> </w:t>
      </w:r>
      <w:r w:rsidR="00CD0462" w:rsidRPr="000E44DA">
        <w:rPr>
          <w:rFonts w:asciiTheme="minorBidi" w:hAnsiTheme="minorBidi"/>
          <w:sz w:val="24"/>
          <w:szCs w:val="24"/>
        </w:rPr>
        <w:fldChar w:fldCharType="begin"/>
      </w:r>
      <w:r w:rsidR="00CD0462" w:rsidRPr="00957121">
        <w:rPr>
          <w:rFonts w:asciiTheme="minorBidi" w:hAnsiTheme="minorBidi"/>
          <w:sz w:val="24"/>
          <w:szCs w:val="24"/>
          <w:lang w:val="de-DE"/>
        </w:rPr>
        <w:instrText xml:space="preserve"> ADDIN ZOTERO_ITEM CSL_CITATION {"citationID":"ie3bvdmh","properties":{"formattedCitation":"(Zhou et al., 2014)","plainCitation":"(Zhou et al., 2014)"},"citationItems":[{"id":2236,"uris":["http://zotero.org/users/6623/items/MBAPHZW5"],"uri":["http://zotero.org/users/6623/items/MBAPHZW5"],"itemData":{"id":2236,"type":"article-journal","title":"Scaling down of balanced excitation and inhibition by active behavioral states in auditory cortex","container-title":"Nature Neuroscience","page":"841-850","volume":"17","issue":"6","source":"PubMed","abstract":"Cortical sensory processing is modulated by behavioral and cognitive states. How this modulation is achieved by changing synaptic circuits remains largely unknown. In awake mouse auditory cortex, we found t</w:instrText>
      </w:r>
      <w:r w:rsidR="00CD0462" w:rsidRPr="005A5DA5">
        <w:rPr>
          <w:rFonts w:asciiTheme="minorBidi" w:hAnsiTheme="minorBidi"/>
          <w:sz w:val="24"/>
          <w:szCs w:val="24"/>
        </w:rPr>
        <w:instrText>hat sensory-evoked spike responses of layer 2/3 (L2/3) excitatory cells were scaled down with preserved sensory tuning when mice transitioned from quiescence to active behaviors, including locomotion, whereas L4 and thalamic responses were unchanged. Whole-cell voltage-clamp recordings revealed that tone-evoked synaptic excitation and inhibition exhibited a robust functional balance. The change to active states caused scaling down of excitation and inhibition at approximately equal levels in L2/3 cells, but resulted in no synaptic changes in L4 cells. This lamina-specific gain control could be attributed to an enhancement of L1-mediated inhibitory tone, with L2/3 parvalbumin inhibitory neurons also being sup</w:instrText>
      </w:r>
      <w:r w:rsidR="00CD0462" w:rsidRPr="00762C75">
        <w:rPr>
          <w:rFonts w:asciiTheme="minorBidi" w:hAnsiTheme="minorBidi"/>
          <w:sz w:val="24"/>
          <w:szCs w:val="24"/>
        </w:rPr>
        <w:instrText xml:space="preserve">pressed. Thus, L2/3 circuits can adjust the salience of output in accordance with momentary behavioral demands while maintaining the sensitivity and quality of sensory processing.","DOI":"10.1038/nn.3701","ISSN":"1546-1726","note":"PMID: 24747575\nPMCID: PMC4108079","journalAbbreviation":"Nat. Neurosci.","language":"eng","author":[{"family":"Zhou","given":"Mu"},{"family":"Liang","given":"Feixue"},{"family":"Xiong","given":"Xiaorui R."},{"family":"Li","given":"Lu"},{"family":"Li","given":"Haifu"},{"family":"Xiao","given":"Zhongju"},{"family":"Tao","given":"Huizhong W."},{"family":"Zhang","given":"Li I."}],"issued":{"date-parts":[["2014",6]]},"PMID":"24747575","PMCID":"PMC4108079"}}],"schema":"https://github.com/citation-style-language/schema/raw/master/csl-citation.json"} </w:instrText>
      </w:r>
      <w:r w:rsidR="00CD0462" w:rsidRPr="000E44DA">
        <w:rPr>
          <w:rFonts w:asciiTheme="minorBidi" w:hAnsiTheme="minorBidi"/>
          <w:sz w:val="24"/>
          <w:szCs w:val="24"/>
        </w:rPr>
        <w:fldChar w:fldCharType="separate"/>
      </w:r>
      <w:r w:rsidR="00CD0462" w:rsidRPr="00957121">
        <w:rPr>
          <w:rFonts w:ascii="Arial" w:hAnsi="Arial" w:cs="Arial"/>
          <w:sz w:val="24"/>
          <w:szCs w:val="24"/>
        </w:rPr>
        <w:t>(Zhou et al., 2014)</w:t>
      </w:r>
      <w:r w:rsidR="00CD0462" w:rsidRPr="000E44DA">
        <w:rPr>
          <w:rFonts w:asciiTheme="minorBidi" w:hAnsiTheme="minorBidi"/>
          <w:sz w:val="24"/>
          <w:szCs w:val="24"/>
        </w:rPr>
        <w:fldChar w:fldCharType="end"/>
      </w:r>
      <w:r w:rsidR="00957121">
        <w:rPr>
          <w:rFonts w:asciiTheme="minorBidi" w:hAnsiTheme="minorBidi"/>
          <w:sz w:val="24"/>
          <w:szCs w:val="24"/>
        </w:rPr>
        <w:t>.</w:t>
      </w:r>
    </w:p>
    <w:p w14:paraId="0EC8882F" w14:textId="7EDFD98D" w:rsidR="001558D8" w:rsidRPr="00762C75" w:rsidRDefault="00E229C8" w:rsidP="00957121">
      <w:pPr>
        <w:spacing w:line="360" w:lineRule="auto"/>
        <w:rPr>
          <w:rFonts w:asciiTheme="minorBidi" w:hAnsiTheme="minorBidi"/>
          <w:sz w:val="24"/>
          <w:szCs w:val="24"/>
        </w:rPr>
      </w:pPr>
      <w:r w:rsidRPr="00762C75">
        <w:rPr>
          <w:rFonts w:asciiTheme="minorBidi" w:hAnsiTheme="minorBidi"/>
          <w:sz w:val="24"/>
          <w:szCs w:val="24"/>
        </w:rPr>
        <w:t xml:space="preserve">It was suggested that </w:t>
      </w:r>
      <w:r w:rsidR="00CC6E21" w:rsidRPr="00762C75">
        <w:rPr>
          <w:rFonts w:asciiTheme="minorBidi" w:hAnsiTheme="minorBidi"/>
          <w:sz w:val="24"/>
          <w:szCs w:val="24"/>
        </w:rPr>
        <w:t xml:space="preserve">feedforward inhibition </w:t>
      </w:r>
      <w:r w:rsidRPr="00762C75">
        <w:rPr>
          <w:rFonts w:asciiTheme="minorBidi" w:hAnsiTheme="minorBidi"/>
          <w:sz w:val="24"/>
          <w:szCs w:val="24"/>
        </w:rPr>
        <w:t>in principle cells limits</w:t>
      </w:r>
      <w:r w:rsidR="00716A85" w:rsidRPr="00762C75">
        <w:rPr>
          <w:rFonts w:asciiTheme="minorBidi" w:hAnsiTheme="minorBidi"/>
          <w:sz w:val="24"/>
          <w:szCs w:val="24"/>
        </w:rPr>
        <w:t xml:space="preserve"> </w:t>
      </w:r>
      <w:r w:rsidR="00CC6E21" w:rsidRPr="00762C75">
        <w:rPr>
          <w:rFonts w:asciiTheme="minorBidi" w:hAnsiTheme="minorBidi"/>
          <w:sz w:val="24"/>
          <w:szCs w:val="24"/>
        </w:rPr>
        <w:t>the integration time window of excitation</w:t>
      </w:r>
      <w:r w:rsidRPr="00762C75">
        <w:rPr>
          <w:rFonts w:asciiTheme="minorBidi" w:hAnsiTheme="minorBidi"/>
          <w:sz w:val="24"/>
          <w:szCs w:val="24"/>
        </w:rPr>
        <w:t xml:space="preserve"> </w:t>
      </w:r>
      <w:r w:rsidR="009C7F87" w:rsidRPr="00762C75">
        <w:rPr>
          <w:rFonts w:asciiTheme="minorBidi" w:hAnsiTheme="minorBidi"/>
          <w:sz w:val="24"/>
          <w:szCs w:val="24"/>
        </w:rPr>
        <w:t>and</w:t>
      </w:r>
      <w:r w:rsidRPr="00762C75">
        <w:rPr>
          <w:rFonts w:asciiTheme="minorBidi" w:hAnsiTheme="minorBidi"/>
          <w:sz w:val="24"/>
          <w:szCs w:val="24"/>
        </w:rPr>
        <w:t xml:space="preserve"> therefore confine</w:t>
      </w:r>
      <w:r w:rsidR="009C7F87" w:rsidRPr="00762C75">
        <w:rPr>
          <w:rFonts w:asciiTheme="minorBidi" w:hAnsiTheme="minorBidi"/>
          <w:sz w:val="24"/>
          <w:szCs w:val="24"/>
        </w:rPr>
        <w:t>s the rate and</w:t>
      </w:r>
      <w:r w:rsidRPr="00762C75">
        <w:rPr>
          <w:rFonts w:asciiTheme="minorBidi" w:hAnsiTheme="minorBidi"/>
          <w:sz w:val="24"/>
          <w:szCs w:val="24"/>
        </w:rPr>
        <w:t xml:space="preserve"> timing</w:t>
      </w:r>
      <w:r w:rsidR="00A94D89" w:rsidRPr="00762C75">
        <w:rPr>
          <w:rFonts w:asciiTheme="minorBidi" w:hAnsiTheme="minorBidi"/>
          <w:sz w:val="24"/>
          <w:szCs w:val="24"/>
        </w:rPr>
        <w:t xml:space="preserve"> </w:t>
      </w:r>
      <w:r w:rsidR="009C7F87" w:rsidRPr="00762C75">
        <w:rPr>
          <w:rFonts w:asciiTheme="minorBidi" w:hAnsiTheme="minorBidi"/>
          <w:sz w:val="24"/>
          <w:szCs w:val="24"/>
        </w:rPr>
        <w:t xml:space="preserve">of action potentials </w:t>
      </w:r>
      <w:r w:rsidR="00175D94" w:rsidRPr="000E44DA">
        <w:rPr>
          <w:rFonts w:asciiTheme="minorBidi" w:hAnsiTheme="minorBidi"/>
          <w:sz w:val="24"/>
          <w:szCs w:val="24"/>
        </w:rPr>
        <w:fldChar w:fldCharType="begin"/>
      </w:r>
      <w:r w:rsidR="00175D94" w:rsidRPr="00762C75">
        <w:rPr>
          <w:rFonts w:asciiTheme="minorBidi" w:hAnsiTheme="minorBidi"/>
          <w:sz w:val="24"/>
          <w:szCs w:val="24"/>
        </w:rPr>
        <w:instrText xml:space="preserve"> ADDIN ZOTERO_ITEM CSL_CITATION {"citationID":"mas3hfa4s","properties":{"formattedCitation":"(Gabernet et al., 2005; Cruikshank et al., 2007)","plainCitation":"(Gabernet et al., 2005; Cruikshank et al., 2007)"},"citationItems":[{"id":1515,"uris":["http://zotero.org/groups/344142/items/K3H2ES6X"],"uri":["http://zotero.org/groups/344142/items/K3H2ES6X"],"itemData":{"id":1515,"type":"article-journal","title":"Somatosensory integration controlled by dynamic thalamocortical feed-forward inhibition","container-title":"Neuron","page":"315-327","volume":"48","issue":"2","source":"NCBI PubMed","abstract":"The temporal features of tactile stimuli are faithfully represented by the activity of neurons in the somatosensory cortex. However, the cellular mechanisms that enable cortical neurons to report accurate temporal information are not known. Here, we show that in the rodent barrel cortex, the temporal window for integration of thalamic inputs is under the control of thalamocortical feed-forward inhibition and can vary from 1 to 10 ms. A single thalamic fiber can trigger feed-forward inhibition and contacts both excitatory and inhibitory cortical neurons. The dynamics of feed-forward inhibition exceed those of each individual synapse in the circuit and are captured by a simple disynaptic model of the thalamocortical projection. The variations in the integration window produce changes in the temporal precision of cortical responses to whisker stimulation. Hence, feed-forward inhibitory circuits, classically known to sharpen spatial contrast of tactile inputs, also increase the temporal resolution in the somatosensory cortex.","DOI":"10.1016/j.neuron.2005.09.022","ISSN":"0896-6273","note":"PMID: 16242411","journalAbbreviation":"Neuron","language":"eng","author":[{"family":"Gabernet","given":"Laetitia"},{"family":"Jadhav","given":"Shantanu P."},{"family":"Feldman","given":"Daniel E."},{"family":"Carandini","given":"Matteo"},{"family":"Scanziani","given":"Massimo"}],"issued":{"date-parts":[["2005",10,20]]},"PMID":"16242411"}},{"id":2230,"uris":["http://zotero.org/users/6623/items/AZETMV3W"],"uri":["http://zotero.org/users/6623/items/AZETMV3W"],"itemData":{"id":2230,"type":"article-journal","title":"Synaptic basis for intense thalamocortical activation of feedforward inhibitory cells in neocortex","container-title":"Nature Neuroscience","page":"462-468","volume":"10","issue":"4","source":"PubMed","abstract":"The thalamus provides fundamental input to the neocortex. This input activates inhibitory interneurons more strongly than excitatory neurons, triggering powerful feedforward inhibition. We studied the mechanisms of this selective neuronal activation using a mouse somatosensory thalamocortical preparation. Notably, the greater responsiveness of inhibitory interneurons was not caused by their distinctive intrinsic properties but was instead produced by synaptic mechanisms. Axons from the thalamus made stronger and more frequent excitatory connections onto inhibitory interneurons than onto excitatory cells. Furthermore, circuit dynamics allowed feedforward inhibition to suppress responses in excitatory cells more effectively than in interneurons. Thalamocortical excitatory currents rose quickly in interneurons, allowing them to fire action potentials before significant feedforward inhibition emerged. In contrast, thalamocortical excitatory currents rose slowly in excitatory cells, overlapping with feedforward inhibitory currents that suppress action potentials. These results demonstrate the importance of selective synaptic targeting and precise timing in the initial stages of neocortical processing.","DOI":"10.1038/nn1861","ISSN":"1097-6256","note":"PMID: 17334362","journalAbbreviation":"Nat. Neurosci.","language":"eng","author":[{"family":"Cruikshank","given":"Scott J."},{"family":"Lewis","given":"Timothy J."},{"family":"Connors","given":"Barry W."}],"issued":{"date-parts":[["2007",4]]},"PMID":"17334362"}}],"schema":"https://github.com/citation-style-language/schema/raw/master/csl-citation.json"} </w:instrText>
      </w:r>
      <w:r w:rsidR="00175D94" w:rsidRPr="000E44DA">
        <w:rPr>
          <w:rFonts w:asciiTheme="minorBidi" w:hAnsiTheme="minorBidi"/>
          <w:sz w:val="24"/>
          <w:szCs w:val="24"/>
        </w:rPr>
        <w:fldChar w:fldCharType="separate"/>
      </w:r>
      <w:r w:rsidR="00175D94" w:rsidRPr="00957121">
        <w:rPr>
          <w:rFonts w:ascii="Arial" w:hAnsi="Arial" w:cs="Arial"/>
          <w:sz w:val="24"/>
          <w:szCs w:val="24"/>
        </w:rPr>
        <w:t>(Gabernet et al., 2005; Cruikshank et al., 2007)</w:t>
      </w:r>
      <w:r w:rsidR="00175D94" w:rsidRPr="000E44DA">
        <w:rPr>
          <w:rFonts w:asciiTheme="minorBidi" w:hAnsiTheme="minorBidi"/>
          <w:sz w:val="24"/>
          <w:szCs w:val="24"/>
        </w:rPr>
        <w:fldChar w:fldCharType="end"/>
      </w:r>
      <w:r w:rsidRPr="00762C75">
        <w:rPr>
          <w:rFonts w:asciiTheme="minorBidi" w:hAnsiTheme="minorBidi"/>
          <w:sz w:val="24"/>
          <w:szCs w:val="24"/>
        </w:rPr>
        <w:t>.</w:t>
      </w:r>
      <w:r w:rsidR="00CC6E21" w:rsidRPr="00762C75">
        <w:rPr>
          <w:rFonts w:asciiTheme="minorBidi" w:hAnsiTheme="minorBidi"/>
          <w:sz w:val="24"/>
          <w:szCs w:val="24"/>
        </w:rPr>
        <w:t xml:space="preserve"> </w:t>
      </w:r>
      <w:r w:rsidR="00FB74EC" w:rsidRPr="00762C75">
        <w:rPr>
          <w:rFonts w:asciiTheme="minorBidi" w:hAnsiTheme="minorBidi"/>
          <w:sz w:val="24"/>
          <w:szCs w:val="24"/>
        </w:rPr>
        <w:t xml:space="preserve">In-vivo intracellular recording studies showed that </w:t>
      </w:r>
      <w:r w:rsidR="001640D8" w:rsidRPr="00762C75">
        <w:rPr>
          <w:rFonts w:asciiTheme="minorBidi" w:hAnsiTheme="minorBidi"/>
          <w:sz w:val="24"/>
          <w:szCs w:val="24"/>
        </w:rPr>
        <w:t xml:space="preserve">both excitatory and inhibitory </w:t>
      </w:r>
      <w:r w:rsidR="005D1618" w:rsidRPr="00762C75">
        <w:rPr>
          <w:rFonts w:asciiTheme="minorBidi" w:hAnsiTheme="minorBidi"/>
          <w:sz w:val="24"/>
          <w:szCs w:val="24"/>
        </w:rPr>
        <w:t xml:space="preserve">synaptic </w:t>
      </w:r>
      <w:r w:rsidR="001640D8" w:rsidRPr="00762C75">
        <w:rPr>
          <w:rFonts w:asciiTheme="minorBidi" w:hAnsiTheme="minorBidi"/>
          <w:sz w:val="24"/>
          <w:szCs w:val="24"/>
        </w:rPr>
        <w:t xml:space="preserve">inputs of cortical cells adapt when whiskers are stimulated </w:t>
      </w:r>
      <w:r w:rsidR="005D1618" w:rsidRPr="00762C75">
        <w:rPr>
          <w:rFonts w:asciiTheme="minorBidi" w:hAnsiTheme="minorBidi"/>
          <w:sz w:val="24"/>
          <w:szCs w:val="24"/>
        </w:rPr>
        <w:t>repetitively</w:t>
      </w:r>
      <w:r w:rsidR="00FB74EC" w:rsidRPr="00762C75">
        <w:rPr>
          <w:rFonts w:asciiTheme="minorBidi" w:hAnsiTheme="minorBidi"/>
          <w:sz w:val="24"/>
          <w:szCs w:val="24"/>
        </w:rPr>
        <w:t>. However,</w:t>
      </w:r>
      <w:r w:rsidR="00716A85" w:rsidRPr="00762C75">
        <w:rPr>
          <w:rFonts w:asciiTheme="minorBidi" w:hAnsiTheme="minorBidi"/>
          <w:sz w:val="24"/>
          <w:szCs w:val="24"/>
        </w:rPr>
        <w:t xml:space="preserve"> </w:t>
      </w:r>
      <w:r w:rsidR="00FF09E1" w:rsidRPr="00762C75">
        <w:rPr>
          <w:rFonts w:asciiTheme="minorBidi" w:hAnsiTheme="minorBidi"/>
          <w:sz w:val="24"/>
          <w:szCs w:val="24"/>
        </w:rPr>
        <w:t xml:space="preserve">inconsistent results were reported regarding the effect of adaptation on their ratio. </w:t>
      </w:r>
      <w:r w:rsidR="00845262" w:rsidRPr="00762C75">
        <w:rPr>
          <w:rFonts w:asciiTheme="minorBidi" w:hAnsiTheme="minorBidi"/>
          <w:sz w:val="24"/>
          <w:szCs w:val="24"/>
        </w:rPr>
        <w:t xml:space="preserve">According to </w:t>
      </w:r>
      <w:r w:rsidR="005D1618" w:rsidRPr="00762C75">
        <w:rPr>
          <w:rFonts w:asciiTheme="minorBidi" w:hAnsiTheme="minorBidi"/>
          <w:sz w:val="24"/>
          <w:szCs w:val="24"/>
        </w:rPr>
        <w:t>one study (</w:t>
      </w:r>
      <w:proofErr w:type="spellStart"/>
      <w:r w:rsidR="005D1618" w:rsidRPr="00762C75">
        <w:rPr>
          <w:rFonts w:asciiTheme="minorBidi" w:hAnsiTheme="minorBidi"/>
          <w:sz w:val="24"/>
          <w:szCs w:val="24"/>
        </w:rPr>
        <w:t>Higley</w:t>
      </w:r>
      <w:proofErr w:type="spellEnd"/>
      <w:r w:rsidR="005D1618" w:rsidRPr="00762C75">
        <w:rPr>
          <w:rFonts w:asciiTheme="minorBidi" w:hAnsiTheme="minorBidi"/>
          <w:sz w:val="24"/>
          <w:szCs w:val="24"/>
        </w:rPr>
        <w:t xml:space="preserve"> and Contreras, 2006)</w:t>
      </w:r>
      <w:r w:rsidR="00845262" w:rsidRPr="00762C75">
        <w:rPr>
          <w:rFonts w:asciiTheme="minorBidi" w:hAnsiTheme="minorBidi"/>
          <w:sz w:val="24"/>
          <w:szCs w:val="24"/>
        </w:rPr>
        <w:t xml:space="preserve">, the balance between excitation and inhibition is </w:t>
      </w:r>
      <w:r w:rsidR="00642370" w:rsidRPr="00762C75">
        <w:rPr>
          <w:rFonts w:asciiTheme="minorBidi" w:hAnsiTheme="minorBidi"/>
          <w:sz w:val="24"/>
          <w:szCs w:val="24"/>
        </w:rPr>
        <w:t xml:space="preserve">unaffected </w:t>
      </w:r>
      <w:r w:rsidR="00B5476E" w:rsidRPr="00762C75">
        <w:rPr>
          <w:rFonts w:asciiTheme="minorBidi" w:hAnsiTheme="minorBidi"/>
          <w:sz w:val="24"/>
          <w:szCs w:val="24"/>
        </w:rPr>
        <w:t xml:space="preserve">when cortical cells are adapted during repetitive stimulation of the whiskers. </w:t>
      </w:r>
      <w:r w:rsidR="003E19AD" w:rsidRPr="00762C75">
        <w:rPr>
          <w:rFonts w:asciiTheme="minorBidi" w:hAnsiTheme="minorBidi"/>
          <w:sz w:val="24"/>
          <w:szCs w:val="24"/>
        </w:rPr>
        <w:t xml:space="preserve">On the other hand, </w:t>
      </w:r>
      <w:r w:rsidR="00713A37" w:rsidRPr="00762C75">
        <w:rPr>
          <w:rFonts w:asciiTheme="minorBidi" w:hAnsiTheme="minorBidi"/>
          <w:sz w:val="24"/>
          <w:szCs w:val="24"/>
        </w:rPr>
        <w:t xml:space="preserve">other studies showed that </w:t>
      </w:r>
      <w:r w:rsidR="00716A85" w:rsidRPr="00762C75">
        <w:rPr>
          <w:rFonts w:asciiTheme="minorBidi" w:hAnsiTheme="minorBidi"/>
          <w:sz w:val="24"/>
          <w:szCs w:val="24"/>
        </w:rPr>
        <w:t>inhibition adapt</w:t>
      </w:r>
      <w:r w:rsidR="0003744B" w:rsidRPr="00762C75">
        <w:rPr>
          <w:rFonts w:asciiTheme="minorBidi" w:hAnsiTheme="minorBidi"/>
          <w:sz w:val="24"/>
          <w:szCs w:val="24"/>
        </w:rPr>
        <w:t>s</w:t>
      </w:r>
      <w:r w:rsidR="00716A85" w:rsidRPr="00762C75">
        <w:rPr>
          <w:rFonts w:asciiTheme="minorBidi" w:hAnsiTheme="minorBidi"/>
          <w:sz w:val="24"/>
          <w:szCs w:val="24"/>
        </w:rPr>
        <w:t xml:space="preserve"> </w:t>
      </w:r>
      <w:r w:rsidR="00713A37" w:rsidRPr="00762C75">
        <w:rPr>
          <w:rFonts w:asciiTheme="minorBidi" w:hAnsiTheme="minorBidi"/>
          <w:sz w:val="24"/>
          <w:szCs w:val="24"/>
        </w:rPr>
        <w:t xml:space="preserve">more and faster </w:t>
      </w:r>
      <w:r w:rsidR="00716A85" w:rsidRPr="00762C75">
        <w:rPr>
          <w:rFonts w:asciiTheme="minorBidi" w:hAnsiTheme="minorBidi"/>
          <w:sz w:val="24"/>
          <w:szCs w:val="24"/>
        </w:rPr>
        <w:t>than excitation</w:t>
      </w:r>
      <w:r w:rsidR="00713A37" w:rsidRPr="00762C75">
        <w:rPr>
          <w:rFonts w:asciiTheme="minorBidi" w:hAnsiTheme="minorBidi"/>
          <w:sz w:val="24"/>
          <w:szCs w:val="24"/>
        </w:rPr>
        <w:t xml:space="preserve"> </w:t>
      </w:r>
      <w:r w:rsidR="0003744B" w:rsidRPr="00762C75">
        <w:rPr>
          <w:rFonts w:asciiTheme="minorBidi" w:hAnsiTheme="minorBidi"/>
          <w:sz w:val="24"/>
          <w:szCs w:val="24"/>
        </w:rPr>
        <w:t xml:space="preserve">and therefore the balance </w:t>
      </w:r>
      <w:r w:rsidR="00687DC3" w:rsidRPr="00762C75">
        <w:rPr>
          <w:rFonts w:asciiTheme="minorBidi" w:hAnsiTheme="minorBidi"/>
          <w:sz w:val="24"/>
          <w:szCs w:val="24"/>
        </w:rPr>
        <w:t>shifts</w:t>
      </w:r>
      <w:r w:rsidR="00713A37" w:rsidRPr="00762C75">
        <w:rPr>
          <w:rFonts w:asciiTheme="minorBidi" w:hAnsiTheme="minorBidi"/>
          <w:sz w:val="24"/>
          <w:szCs w:val="24"/>
        </w:rPr>
        <w:t xml:space="preserve"> </w:t>
      </w:r>
      <w:r w:rsidR="00716A85" w:rsidRPr="00762C75">
        <w:rPr>
          <w:rFonts w:asciiTheme="minorBidi" w:hAnsiTheme="minorBidi"/>
          <w:sz w:val="24"/>
          <w:szCs w:val="24"/>
        </w:rPr>
        <w:t>toward</w:t>
      </w:r>
      <w:r w:rsidR="00713A37" w:rsidRPr="00762C75">
        <w:rPr>
          <w:rFonts w:asciiTheme="minorBidi" w:hAnsiTheme="minorBidi"/>
          <w:sz w:val="24"/>
          <w:szCs w:val="24"/>
        </w:rPr>
        <w:t>s</w:t>
      </w:r>
      <w:r w:rsidR="00716A85" w:rsidRPr="00762C75">
        <w:rPr>
          <w:rFonts w:asciiTheme="minorBidi" w:hAnsiTheme="minorBidi"/>
          <w:sz w:val="24"/>
          <w:szCs w:val="24"/>
        </w:rPr>
        <w:t xml:space="preserve"> excitation (Fig. </w:t>
      </w:r>
      <w:r w:rsidR="00591E25" w:rsidRPr="00762C75">
        <w:rPr>
          <w:rFonts w:asciiTheme="minorBidi" w:hAnsiTheme="minorBidi"/>
          <w:sz w:val="24"/>
          <w:szCs w:val="24"/>
        </w:rPr>
        <w:t>4</w:t>
      </w:r>
      <w:r w:rsidR="0003744B" w:rsidRPr="00762C75">
        <w:rPr>
          <w:rFonts w:asciiTheme="minorBidi" w:hAnsiTheme="minorBidi"/>
          <w:sz w:val="24"/>
          <w:szCs w:val="24"/>
        </w:rPr>
        <w:t>A</w:t>
      </w:r>
      <w:r w:rsidR="00716A85" w:rsidRPr="00762C75">
        <w:rPr>
          <w:rFonts w:asciiTheme="minorBidi" w:hAnsiTheme="minorBidi"/>
          <w:sz w:val="24"/>
          <w:szCs w:val="24"/>
        </w:rPr>
        <w:t xml:space="preserve">-B, </w:t>
      </w:r>
      <w:proofErr w:type="spellStart"/>
      <w:r w:rsidR="00716A85" w:rsidRPr="00762C75">
        <w:rPr>
          <w:rFonts w:asciiTheme="minorBidi" w:hAnsiTheme="minorBidi"/>
          <w:sz w:val="24"/>
          <w:szCs w:val="24"/>
        </w:rPr>
        <w:t>Heiss</w:t>
      </w:r>
      <w:proofErr w:type="spellEnd"/>
      <w:r w:rsidR="00716A85" w:rsidRPr="00762C75">
        <w:rPr>
          <w:rFonts w:asciiTheme="minorBidi" w:hAnsiTheme="minorBidi"/>
          <w:sz w:val="24"/>
          <w:szCs w:val="24"/>
        </w:rPr>
        <w:t xml:space="preserve"> et al., 2008; Cohen-Kashi </w:t>
      </w:r>
      <w:proofErr w:type="spellStart"/>
      <w:r w:rsidR="00716A85" w:rsidRPr="00762C75">
        <w:rPr>
          <w:rFonts w:asciiTheme="minorBidi" w:hAnsiTheme="minorBidi"/>
          <w:sz w:val="24"/>
          <w:szCs w:val="24"/>
        </w:rPr>
        <w:t>Malina</w:t>
      </w:r>
      <w:proofErr w:type="spellEnd"/>
      <w:r w:rsidR="00716A85" w:rsidRPr="00762C75">
        <w:rPr>
          <w:rFonts w:asciiTheme="minorBidi" w:hAnsiTheme="minorBidi"/>
          <w:sz w:val="24"/>
          <w:szCs w:val="24"/>
        </w:rPr>
        <w:t xml:space="preserve"> et al., 2013). </w:t>
      </w:r>
      <w:r w:rsidR="00F5033C" w:rsidRPr="00762C75">
        <w:rPr>
          <w:rFonts w:asciiTheme="minorBidi" w:hAnsiTheme="minorBidi"/>
          <w:sz w:val="24"/>
          <w:szCs w:val="24"/>
        </w:rPr>
        <w:t>This</w:t>
      </w:r>
      <w:r w:rsidR="00D1567E" w:rsidRPr="00762C75">
        <w:rPr>
          <w:rFonts w:asciiTheme="minorBidi" w:hAnsiTheme="minorBidi"/>
          <w:sz w:val="24"/>
          <w:szCs w:val="24"/>
        </w:rPr>
        <w:t xml:space="preserve"> shift in the balance may increase the throughput of information during repetitive stimulation in the </w:t>
      </w:r>
      <w:r w:rsidR="002F76CB" w:rsidRPr="00762C75">
        <w:rPr>
          <w:rFonts w:asciiTheme="minorBidi" w:hAnsiTheme="minorBidi"/>
          <w:sz w:val="24"/>
          <w:szCs w:val="24"/>
        </w:rPr>
        <w:t>face</w:t>
      </w:r>
      <w:r w:rsidR="00D1567E" w:rsidRPr="00762C75">
        <w:rPr>
          <w:rFonts w:asciiTheme="minorBidi" w:hAnsiTheme="minorBidi"/>
          <w:sz w:val="24"/>
          <w:szCs w:val="24"/>
        </w:rPr>
        <w:t xml:space="preserve"> </w:t>
      </w:r>
      <w:r w:rsidR="002F76CB" w:rsidRPr="00762C75">
        <w:rPr>
          <w:rFonts w:asciiTheme="minorBidi" w:hAnsiTheme="minorBidi"/>
          <w:sz w:val="24"/>
          <w:szCs w:val="24"/>
        </w:rPr>
        <w:t xml:space="preserve">of </w:t>
      </w:r>
      <w:r w:rsidR="00D1567E" w:rsidRPr="00762C75">
        <w:rPr>
          <w:rFonts w:asciiTheme="minorBidi" w:hAnsiTheme="minorBidi"/>
          <w:sz w:val="24"/>
          <w:szCs w:val="24"/>
        </w:rPr>
        <w:t>reduced excitatory drive of cortical inputs</w:t>
      </w:r>
      <w:r w:rsidR="002F76CB" w:rsidRPr="00762C75">
        <w:rPr>
          <w:rFonts w:asciiTheme="minorBidi" w:hAnsiTheme="minorBidi"/>
          <w:sz w:val="24"/>
          <w:szCs w:val="24"/>
        </w:rPr>
        <w:t xml:space="preserve">, allowing cells to respond and </w:t>
      </w:r>
      <w:r w:rsidR="00350A8B" w:rsidRPr="00762C75">
        <w:rPr>
          <w:rFonts w:asciiTheme="minorBidi" w:hAnsiTheme="minorBidi"/>
          <w:sz w:val="24"/>
          <w:szCs w:val="24"/>
        </w:rPr>
        <w:t xml:space="preserve">perhaps to </w:t>
      </w:r>
      <w:r w:rsidR="002F76CB" w:rsidRPr="00762C75">
        <w:rPr>
          <w:rFonts w:asciiTheme="minorBidi" w:hAnsiTheme="minorBidi"/>
          <w:sz w:val="24"/>
          <w:szCs w:val="24"/>
        </w:rPr>
        <w:t>preserve neuronal and metabolic resources (</w:t>
      </w:r>
      <w:proofErr w:type="spellStart"/>
      <w:r w:rsidR="002F76CB" w:rsidRPr="00762C75">
        <w:rPr>
          <w:rFonts w:asciiTheme="minorBidi" w:hAnsiTheme="minorBidi"/>
          <w:sz w:val="24"/>
          <w:szCs w:val="24"/>
        </w:rPr>
        <w:t>Heiss</w:t>
      </w:r>
      <w:proofErr w:type="spellEnd"/>
      <w:r w:rsidR="002F76CB" w:rsidRPr="00762C75">
        <w:rPr>
          <w:rFonts w:asciiTheme="minorBidi" w:hAnsiTheme="minorBidi"/>
          <w:sz w:val="24"/>
          <w:szCs w:val="24"/>
        </w:rPr>
        <w:t xml:space="preserve"> et al.</w:t>
      </w:r>
      <w:r w:rsidR="007F5626" w:rsidRPr="00762C75">
        <w:rPr>
          <w:rFonts w:asciiTheme="minorBidi" w:hAnsiTheme="minorBidi"/>
          <w:sz w:val="24"/>
          <w:szCs w:val="24"/>
        </w:rPr>
        <w:t>,</w:t>
      </w:r>
      <w:r w:rsidR="002F76CB" w:rsidRPr="00762C75">
        <w:rPr>
          <w:rFonts w:asciiTheme="minorBidi" w:hAnsiTheme="minorBidi"/>
          <w:sz w:val="24"/>
          <w:szCs w:val="24"/>
        </w:rPr>
        <w:t xml:space="preserve"> 2008). </w:t>
      </w:r>
      <w:r w:rsidR="00D1567E" w:rsidRPr="00762C75">
        <w:rPr>
          <w:rFonts w:asciiTheme="minorBidi" w:hAnsiTheme="minorBidi"/>
          <w:sz w:val="24"/>
          <w:szCs w:val="24"/>
        </w:rPr>
        <w:t xml:space="preserve"> </w:t>
      </w:r>
      <w:r w:rsidR="00776A9B" w:rsidRPr="00762C75">
        <w:rPr>
          <w:rFonts w:asciiTheme="minorBidi" w:hAnsiTheme="minorBidi"/>
          <w:sz w:val="24"/>
          <w:szCs w:val="24"/>
        </w:rPr>
        <w:t>A</w:t>
      </w:r>
      <w:r w:rsidR="0040134D" w:rsidRPr="00762C75">
        <w:rPr>
          <w:rFonts w:asciiTheme="minorBidi" w:hAnsiTheme="minorBidi"/>
          <w:sz w:val="24"/>
          <w:szCs w:val="24"/>
        </w:rPr>
        <w:t xml:space="preserve">s inhibitory inputs </w:t>
      </w:r>
      <w:r w:rsidR="00364A6E" w:rsidRPr="00762C75">
        <w:rPr>
          <w:rFonts w:asciiTheme="minorBidi" w:hAnsiTheme="minorBidi"/>
          <w:sz w:val="24"/>
          <w:szCs w:val="24"/>
        </w:rPr>
        <w:t xml:space="preserve">adapt more than excitatory inputs, </w:t>
      </w:r>
      <w:r w:rsidR="0040134D" w:rsidRPr="00762C75">
        <w:rPr>
          <w:rFonts w:asciiTheme="minorBidi" w:hAnsiTheme="minorBidi"/>
          <w:sz w:val="24"/>
          <w:szCs w:val="24"/>
        </w:rPr>
        <w:t>the integration time widow of exc</w:t>
      </w:r>
      <w:r w:rsidR="00B7534B" w:rsidRPr="00762C75">
        <w:rPr>
          <w:rFonts w:asciiTheme="minorBidi" w:hAnsiTheme="minorBidi"/>
          <w:sz w:val="24"/>
          <w:szCs w:val="24"/>
        </w:rPr>
        <w:t xml:space="preserve">itation </w:t>
      </w:r>
      <w:r w:rsidR="00C0272C" w:rsidRPr="00762C75">
        <w:rPr>
          <w:rFonts w:asciiTheme="minorBidi" w:hAnsiTheme="minorBidi"/>
          <w:sz w:val="24"/>
          <w:szCs w:val="24"/>
        </w:rPr>
        <w:t>is widened</w:t>
      </w:r>
      <w:r w:rsidR="00945FBB" w:rsidRPr="00762C75">
        <w:rPr>
          <w:rFonts w:asciiTheme="minorBidi" w:hAnsiTheme="minorBidi"/>
          <w:sz w:val="24"/>
          <w:szCs w:val="24"/>
        </w:rPr>
        <w:t xml:space="preserve"> </w:t>
      </w:r>
      <w:r w:rsidR="00B7534B" w:rsidRPr="00762C75">
        <w:rPr>
          <w:rFonts w:asciiTheme="minorBidi" w:hAnsiTheme="minorBidi"/>
          <w:sz w:val="24"/>
          <w:szCs w:val="24"/>
        </w:rPr>
        <w:t xml:space="preserve">and therefor </w:t>
      </w:r>
      <w:r w:rsidR="00945FBB" w:rsidRPr="00762C75">
        <w:rPr>
          <w:rFonts w:asciiTheme="minorBidi" w:hAnsiTheme="minorBidi"/>
          <w:sz w:val="24"/>
          <w:szCs w:val="24"/>
        </w:rPr>
        <w:t>temporal</w:t>
      </w:r>
      <w:r w:rsidR="00B7534B" w:rsidRPr="00762C75">
        <w:rPr>
          <w:rFonts w:asciiTheme="minorBidi" w:hAnsiTheme="minorBidi"/>
          <w:sz w:val="24"/>
          <w:szCs w:val="24"/>
        </w:rPr>
        <w:t xml:space="preserve"> precision</w:t>
      </w:r>
      <w:r w:rsidR="00945FBB" w:rsidRPr="00762C75">
        <w:rPr>
          <w:rFonts w:asciiTheme="minorBidi" w:hAnsiTheme="minorBidi"/>
          <w:sz w:val="24"/>
          <w:szCs w:val="24"/>
        </w:rPr>
        <w:t xml:space="preserve"> of firing is reduced</w:t>
      </w:r>
      <w:r w:rsidR="00B7534B" w:rsidRPr="00762C75">
        <w:rPr>
          <w:rFonts w:asciiTheme="minorBidi" w:hAnsiTheme="minorBidi"/>
          <w:sz w:val="24"/>
          <w:szCs w:val="24"/>
        </w:rPr>
        <w:t xml:space="preserve"> </w:t>
      </w:r>
      <w:r w:rsidR="00716A85" w:rsidRPr="00762C75">
        <w:rPr>
          <w:rFonts w:asciiTheme="minorBidi" w:hAnsiTheme="minorBidi"/>
          <w:sz w:val="24"/>
          <w:szCs w:val="24"/>
        </w:rPr>
        <w:t>(</w:t>
      </w:r>
      <w:proofErr w:type="spellStart"/>
      <w:r w:rsidR="00716A85" w:rsidRPr="00762C75">
        <w:rPr>
          <w:rFonts w:asciiTheme="minorBidi" w:hAnsiTheme="minorBidi"/>
          <w:sz w:val="24"/>
          <w:szCs w:val="24"/>
        </w:rPr>
        <w:t>Gabernet</w:t>
      </w:r>
      <w:proofErr w:type="spellEnd"/>
      <w:r w:rsidR="00716A85" w:rsidRPr="00762C75">
        <w:rPr>
          <w:rFonts w:asciiTheme="minorBidi" w:hAnsiTheme="minorBidi"/>
          <w:sz w:val="24"/>
          <w:szCs w:val="24"/>
        </w:rPr>
        <w:t xml:space="preserve"> et al., 2005)</w:t>
      </w:r>
      <w:r w:rsidR="00F123B4" w:rsidRPr="00762C75">
        <w:rPr>
          <w:rFonts w:asciiTheme="minorBidi" w:hAnsiTheme="minorBidi"/>
          <w:sz w:val="24"/>
          <w:szCs w:val="24"/>
        </w:rPr>
        <w:t xml:space="preserve">. </w:t>
      </w:r>
      <w:r w:rsidR="00B854FF" w:rsidRPr="00762C75">
        <w:rPr>
          <w:rFonts w:asciiTheme="minorBidi" w:hAnsiTheme="minorBidi"/>
          <w:sz w:val="24"/>
          <w:szCs w:val="24"/>
        </w:rPr>
        <w:t>Perhaps t</w:t>
      </w:r>
      <w:r w:rsidR="003F5AFD" w:rsidRPr="00762C75">
        <w:rPr>
          <w:rFonts w:asciiTheme="minorBidi" w:hAnsiTheme="minorBidi"/>
          <w:sz w:val="24"/>
          <w:szCs w:val="24"/>
        </w:rPr>
        <w:t>his explain</w:t>
      </w:r>
      <w:r w:rsidR="00B854FF" w:rsidRPr="00762C75">
        <w:rPr>
          <w:rFonts w:asciiTheme="minorBidi" w:hAnsiTheme="minorBidi"/>
          <w:sz w:val="24"/>
          <w:szCs w:val="24"/>
        </w:rPr>
        <w:t>s</w:t>
      </w:r>
      <w:r w:rsidR="003F5AFD" w:rsidRPr="00762C75">
        <w:rPr>
          <w:rFonts w:asciiTheme="minorBidi" w:hAnsiTheme="minorBidi"/>
          <w:sz w:val="24"/>
          <w:szCs w:val="24"/>
        </w:rPr>
        <w:t xml:space="preserve"> </w:t>
      </w:r>
      <w:r w:rsidR="004D4952" w:rsidRPr="00762C75">
        <w:rPr>
          <w:rFonts w:asciiTheme="minorBidi" w:hAnsiTheme="minorBidi"/>
          <w:sz w:val="24"/>
          <w:szCs w:val="24"/>
        </w:rPr>
        <w:t xml:space="preserve">the reduction in </w:t>
      </w:r>
      <w:r w:rsidR="00F123B4" w:rsidRPr="00762C75">
        <w:rPr>
          <w:rFonts w:asciiTheme="minorBidi" w:hAnsiTheme="minorBidi"/>
          <w:sz w:val="24"/>
          <w:szCs w:val="24"/>
        </w:rPr>
        <w:t xml:space="preserve">the </w:t>
      </w:r>
      <w:r w:rsidR="00B31C20" w:rsidRPr="00762C75">
        <w:rPr>
          <w:rFonts w:asciiTheme="minorBidi" w:hAnsiTheme="minorBidi"/>
          <w:sz w:val="24"/>
          <w:szCs w:val="24"/>
        </w:rPr>
        <w:t xml:space="preserve">residual </w:t>
      </w:r>
      <w:r w:rsidR="00F123B4" w:rsidRPr="00762C75">
        <w:rPr>
          <w:rFonts w:asciiTheme="minorBidi" w:hAnsiTheme="minorBidi"/>
          <w:sz w:val="24"/>
          <w:szCs w:val="24"/>
        </w:rPr>
        <w:t xml:space="preserve">correlation of firing between neurons </w:t>
      </w:r>
      <w:r w:rsidR="00B31C20" w:rsidRPr="00762C75">
        <w:rPr>
          <w:rFonts w:asciiTheme="minorBidi" w:hAnsiTheme="minorBidi"/>
          <w:sz w:val="24"/>
          <w:szCs w:val="24"/>
        </w:rPr>
        <w:t xml:space="preserve">(i.e., noise correlation,) </w:t>
      </w:r>
      <w:r w:rsidR="004D4952" w:rsidRPr="00762C75">
        <w:rPr>
          <w:rFonts w:asciiTheme="minorBidi" w:hAnsiTheme="minorBidi"/>
          <w:sz w:val="24"/>
          <w:szCs w:val="24"/>
        </w:rPr>
        <w:t xml:space="preserve">during adaptation </w:t>
      </w:r>
      <w:r w:rsidR="00F123B4" w:rsidRPr="00762C75">
        <w:rPr>
          <w:rFonts w:asciiTheme="minorBidi" w:hAnsiTheme="minorBidi"/>
          <w:sz w:val="24"/>
          <w:szCs w:val="24"/>
        </w:rPr>
        <w:t xml:space="preserve">of </w:t>
      </w:r>
      <w:r w:rsidR="003F5AFD" w:rsidRPr="00762C75">
        <w:rPr>
          <w:rFonts w:asciiTheme="minorBidi" w:hAnsiTheme="minorBidi"/>
          <w:sz w:val="24"/>
          <w:szCs w:val="24"/>
        </w:rPr>
        <w:t xml:space="preserve">neurons in </w:t>
      </w:r>
      <w:r w:rsidR="00F123B4" w:rsidRPr="00762C75">
        <w:rPr>
          <w:rFonts w:asciiTheme="minorBidi" w:hAnsiTheme="minorBidi"/>
          <w:sz w:val="24"/>
          <w:szCs w:val="24"/>
        </w:rPr>
        <w:t>the barrel cortex</w:t>
      </w:r>
      <w:r w:rsidR="00B7534B" w:rsidRPr="00762C75">
        <w:rPr>
          <w:rFonts w:asciiTheme="minorBidi" w:hAnsiTheme="minorBidi"/>
          <w:sz w:val="24"/>
          <w:szCs w:val="24"/>
        </w:rPr>
        <w:t xml:space="preserve"> </w:t>
      </w:r>
      <w:r w:rsidR="00175D94" w:rsidRPr="000E44DA">
        <w:rPr>
          <w:rFonts w:asciiTheme="minorBidi" w:hAnsiTheme="minorBidi"/>
          <w:sz w:val="24"/>
          <w:szCs w:val="24"/>
        </w:rPr>
        <w:fldChar w:fldCharType="begin"/>
      </w:r>
      <w:r w:rsidR="00175D94" w:rsidRPr="00762C75">
        <w:rPr>
          <w:rFonts w:asciiTheme="minorBidi" w:hAnsiTheme="minorBidi"/>
          <w:sz w:val="24"/>
          <w:szCs w:val="24"/>
        </w:rPr>
        <w:instrText xml:space="preserve"> ADDIN ZOTERO_ITEM CSL_CITATION {"citationID":"6o2jhdhfd","properties":{"formattedCitation":"(Khatri et al., 2009; Adibi et al., 2013)","plainCitation":"(Khatri et al., 2009; Adibi et al., 2013)"},"citationItems":[{"id":1294,"uris":["http://zotero.org/groups/344142/items/4GFUT7WH"],"uri":["http://zotero.org/groups/344142/items/4GFUT7WH"],"itemData":{"id":1294,"type":"article-journal","title":"Stimulus-specific and stimulus-nonspecific firing synchrony and its modulation by sensory adaptation in the whisker-to-barrel pathway","container-title":"Journal of Neurophysiology","page":"2328-2338","volume":"101","issue":"5","source":"NCBI PubMed","abstract":"The stimulus-evoked response of a cortical neuron depends on both details of the afferent signal and the momentary state of the larger network in which it is embedded. Consequently, identical sensory stimuli evoke highly variable responses. Using simultaneous recordings of thalamic barreloid and/or cortical barrel neurons in the rat whisker-to-barrel pathway, we determined the extent to which the responses of pairs of cells covary on a trial-by-trial basis. In the thalamus and cortical layer IV, a substantial component of trial-to-trial variability is independent of the specific parameters of the stimulus, probed here using deflection angle. These stimulus-nonspecific effects resulted in greater-than-chance similarities in trial-averaged angular tuning among simultaneously recorded pairs of barrel neurons. Such effects were not observed among simultaneously recorded thalamic and cortical barrel neurons, suggesting strong intracortical mechanisms of synchronization. Sensory adaptation produced by prior whisker deflections reduced response magnitudes and enhanced the joint angular tuning of simultaneously recorded neurons. Adaptation also decorrelated stimulus-evoked responses, rendering trial-by-trial responses of neuron pairs less similar to each other. Adaptation-induced decorrelation coupled with sharpened joint tuning could enhance the saliency of cells within thalamus or cortex that continue to fire synchronously during ongoing tactile stimulation associated with active touch.","DOI":"10.1152/jn.91151.2008","ISSN":"0022-3077","note":"PMID: 19279146 \nPMCID: PMC2681434","journalAbbreviation":"J. Neurophysiol.","language":"eng","author":[{"family":"Khatri","given":"Vivek"},{"family":"Bruno","given":"Randy M."},{"family":"Simons","given":"Daniel J."}],"issued":{"date-parts":[["2009",5]]},"PMID":"19279146","PMCID":"PMC2681434"}},{"id":735,"uris":["http://zotero.org/users/6623/items/TU7I3CZE"],"uri":["http://zotero.org/users/6623/items/TU7I3CZE"],"itemData":{"id":735,"type":"article-journal","title":"Adaptation improves neural coding efficiency despite increasing correlations in variability","container-title":"The Journal of Neuroscience: The Official Journal of the Society for Neuroscience","page":"2108-2120","volume":"33","issue":"5","source":"NCBI PubMed","abstract":"Exposure of cortical cells to sustained sensory stimuli results in changes in the neuronal response function. This phenomenon, known as adaptation, is a common feature across sensory modalities. Here, we quantified the functional effect of adaptation on the ensemble activity of cortical neurons in the rat whisker-barrel system. A multishank array of electrodes was used to allow simultaneous sampling of neuronal activity. We characterized the response of neurons to sinusoidal whisker vibrations of varying amplitude in three states of adaptation. The adaptors produced a systematic rightward shift in the neuronal response function. Consistently, mutual information revealed that peak discrimination performance was not aligned to the adaptor but to test amplitudes 3-9 μm higher. Stimulus presentation reduced single neuron trial-to-trial response variability (captured by Fano factor) and correlations in the population response variability (noise correlation). We found that these two types of variability were inversely proportional to the average firing rate regardless of the adaptation state. Adaptation transferred the neuronal operating regime to lower rates with higher Fano factor and noise correlations. Noise correlations were positive and in the direction of signal, and thus detrimental to coding efficiency. Interestingly, across all population sizes, the net effect of adaptation was to increase the total information despite increasing the noise correlation between neurons.","DOI":"10.1523/JNEUROSCI.3449-12.2013","ISSN":"1529-2401","note":"PMID: 23365247","journalAbbreviation":"J. Neurosci.","language":"eng","author":[{"family":"Adibi","given":"Mehdi"},{"family":"McDonald","given":"James S."},{"family":"Clifford","given":"Colin W. G."},{"family":"Arabzadeh","given":"Ehsan"}],"issued":{"date-parts":[["2013",1,30]]},"PMID":"23365247"}}],"schema":"https://github.com/citation-style-language/schema/raw/master/csl-citation.json"} </w:instrText>
      </w:r>
      <w:r w:rsidR="00175D94" w:rsidRPr="000E44DA">
        <w:rPr>
          <w:rFonts w:asciiTheme="minorBidi" w:hAnsiTheme="minorBidi"/>
          <w:sz w:val="24"/>
          <w:szCs w:val="24"/>
        </w:rPr>
        <w:fldChar w:fldCharType="separate"/>
      </w:r>
      <w:r w:rsidR="00175D94" w:rsidRPr="00957121">
        <w:rPr>
          <w:rFonts w:ascii="Arial" w:hAnsi="Arial" w:cs="Arial"/>
          <w:sz w:val="24"/>
          <w:szCs w:val="24"/>
        </w:rPr>
        <w:t>(Khatri et al., 2009; Adibi et al., 2013)</w:t>
      </w:r>
      <w:r w:rsidR="00175D94" w:rsidRPr="000E44DA">
        <w:rPr>
          <w:rFonts w:asciiTheme="minorBidi" w:hAnsiTheme="minorBidi"/>
          <w:sz w:val="24"/>
          <w:szCs w:val="24"/>
        </w:rPr>
        <w:fldChar w:fldCharType="end"/>
      </w:r>
      <w:r w:rsidR="00175D94" w:rsidRPr="00762C75">
        <w:rPr>
          <w:rFonts w:asciiTheme="minorBidi" w:hAnsiTheme="minorBidi"/>
          <w:sz w:val="24"/>
          <w:szCs w:val="24"/>
        </w:rPr>
        <w:t>.</w:t>
      </w:r>
      <w:r w:rsidR="00342E0E" w:rsidRPr="00762C75">
        <w:rPr>
          <w:rFonts w:asciiTheme="minorBidi" w:hAnsiTheme="minorBidi"/>
          <w:sz w:val="24"/>
          <w:szCs w:val="24"/>
        </w:rPr>
        <w:t xml:space="preserve"> </w:t>
      </w:r>
    </w:p>
    <w:p w14:paraId="3E1D1D8F" w14:textId="58D639FA" w:rsidR="00CE0E9C" w:rsidRPr="00762C75" w:rsidRDefault="00197B9F" w:rsidP="00957121">
      <w:pPr>
        <w:spacing w:line="360" w:lineRule="auto"/>
        <w:rPr>
          <w:rFonts w:asciiTheme="minorBidi" w:hAnsiTheme="minorBidi"/>
          <w:sz w:val="24"/>
          <w:szCs w:val="24"/>
          <w:rtl/>
          <w:rPrChange w:id="63" w:author="yon" w:date="2016-06-26T17:03:00Z">
            <w:rPr>
              <w:rFonts w:asciiTheme="minorBidi" w:hAnsiTheme="minorBidi"/>
              <w:rtl/>
            </w:rPr>
          </w:rPrChange>
        </w:rPr>
      </w:pPr>
      <w:r w:rsidRPr="00762C75">
        <w:rPr>
          <w:rFonts w:asciiTheme="minorBidi" w:hAnsiTheme="minorBidi"/>
          <w:sz w:val="24"/>
          <w:szCs w:val="24"/>
        </w:rPr>
        <w:lastRenderedPageBreak/>
        <w:t xml:space="preserve">The </w:t>
      </w:r>
      <w:r w:rsidR="001E2180" w:rsidRPr="00762C75">
        <w:rPr>
          <w:rFonts w:asciiTheme="minorBidi" w:hAnsiTheme="minorBidi"/>
          <w:sz w:val="24"/>
          <w:szCs w:val="24"/>
        </w:rPr>
        <w:t xml:space="preserve">differential effect of adaptation on excitatory and inhibitory evoked synaptic inputs </w:t>
      </w:r>
      <w:r w:rsidR="00665C58" w:rsidRPr="00762C75">
        <w:rPr>
          <w:rFonts w:asciiTheme="minorBidi" w:hAnsiTheme="minorBidi"/>
          <w:sz w:val="24"/>
          <w:szCs w:val="24"/>
        </w:rPr>
        <w:t>raised</w:t>
      </w:r>
      <w:r w:rsidR="007229AC" w:rsidRPr="00762C75">
        <w:rPr>
          <w:rFonts w:asciiTheme="minorBidi" w:hAnsiTheme="minorBidi"/>
          <w:sz w:val="24"/>
          <w:szCs w:val="24"/>
        </w:rPr>
        <w:t xml:space="preserve"> </w:t>
      </w:r>
      <w:r w:rsidR="00F806C6" w:rsidRPr="00762C75">
        <w:rPr>
          <w:rFonts w:asciiTheme="minorBidi" w:hAnsiTheme="minorBidi"/>
          <w:sz w:val="24"/>
          <w:szCs w:val="24"/>
        </w:rPr>
        <w:t xml:space="preserve">the possibility that these inputs recover </w:t>
      </w:r>
      <w:r w:rsidR="00EA269E" w:rsidRPr="00762C75">
        <w:rPr>
          <w:rFonts w:asciiTheme="minorBidi" w:hAnsiTheme="minorBidi"/>
          <w:sz w:val="24"/>
          <w:szCs w:val="24"/>
        </w:rPr>
        <w:t xml:space="preserve">differently </w:t>
      </w:r>
      <w:r w:rsidR="00F806C6" w:rsidRPr="00762C75">
        <w:rPr>
          <w:rFonts w:asciiTheme="minorBidi" w:hAnsiTheme="minorBidi"/>
          <w:sz w:val="24"/>
          <w:szCs w:val="24"/>
        </w:rPr>
        <w:t xml:space="preserve">from </w:t>
      </w:r>
      <w:r w:rsidR="007229AC" w:rsidRPr="00762C75">
        <w:rPr>
          <w:rFonts w:asciiTheme="minorBidi" w:hAnsiTheme="minorBidi"/>
          <w:sz w:val="24"/>
          <w:szCs w:val="24"/>
        </w:rPr>
        <w:t>adaptation</w:t>
      </w:r>
      <w:r w:rsidR="00957121">
        <w:rPr>
          <w:rFonts w:asciiTheme="minorBidi" w:hAnsiTheme="minorBidi"/>
          <w:sz w:val="24"/>
          <w:szCs w:val="24"/>
        </w:rPr>
        <w:t>.</w:t>
      </w:r>
      <w:r w:rsidR="007229AC" w:rsidRPr="00762C75">
        <w:rPr>
          <w:rFonts w:asciiTheme="minorBidi" w:hAnsiTheme="minorBidi"/>
          <w:sz w:val="24"/>
          <w:szCs w:val="24"/>
        </w:rPr>
        <w:t xml:space="preserve"> To test this, Cohen-Kashi </w:t>
      </w:r>
      <w:proofErr w:type="spellStart"/>
      <w:r w:rsidR="007229AC" w:rsidRPr="00762C75">
        <w:rPr>
          <w:rFonts w:asciiTheme="minorBidi" w:hAnsiTheme="minorBidi"/>
          <w:sz w:val="24"/>
          <w:szCs w:val="24"/>
        </w:rPr>
        <w:t>Malina</w:t>
      </w:r>
      <w:proofErr w:type="spellEnd"/>
      <w:r w:rsidR="007229AC" w:rsidRPr="00762C75">
        <w:rPr>
          <w:rFonts w:asciiTheme="minorBidi" w:hAnsiTheme="minorBidi"/>
          <w:sz w:val="24"/>
          <w:szCs w:val="24"/>
        </w:rPr>
        <w:t xml:space="preserve"> (2013) examined the response of layer4 cells to single deflection of the principle whisker at different time intervals following </w:t>
      </w:r>
      <w:r w:rsidRPr="00762C75">
        <w:rPr>
          <w:rFonts w:asciiTheme="minorBidi" w:hAnsiTheme="minorBidi"/>
          <w:sz w:val="24"/>
          <w:szCs w:val="24"/>
        </w:rPr>
        <w:t xml:space="preserve">the </w:t>
      </w:r>
      <w:r w:rsidR="007229AC" w:rsidRPr="00762C75">
        <w:rPr>
          <w:rFonts w:asciiTheme="minorBidi" w:hAnsiTheme="minorBidi"/>
          <w:sz w:val="24"/>
          <w:szCs w:val="24"/>
        </w:rPr>
        <w:t xml:space="preserve">adapting stimulation. </w:t>
      </w:r>
      <w:r w:rsidR="001351A3" w:rsidRPr="00762C75">
        <w:rPr>
          <w:rFonts w:asciiTheme="minorBidi" w:hAnsiTheme="minorBidi"/>
          <w:sz w:val="24"/>
          <w:szCs w:val="24"/>
        </w:rPr>
        <w:t xml:space="preserve">Surprisingly, </w:t>
      </w:r>
      <w:r w:rsidR="00917F79" w:rsidRPr="00762C75">
        <w:rPr>
          <w:rFonts w:asciiTheme="minorBidi" w:hAnsiTheme="minorBidi"/>
          <w:sz w:val="24"/>
          <w:szCs w:val="24"/>
        </w:rPr>
        <w:t xml:space="preserve">in </w:t>
      </w:r>
      <w:r w:rsidR="001351A3" w:rsidRPr="00762C75">
        <w:rPr>
          <w:rFonts w:asciiTheme="minorBidi" w:hAnsiTheme="minorBidi"/>
          <w:sz w:val="24"/>
          <w:szCs w:val="24"/>
        </w:rPr>
        <w:t xml:space="preserve">a </w:t>
      </w:r>
      <w:r w:rsidR="00E334A1" w:rsidRPr="00762C75">
        <w:rPr>
          <w:rFonts w:asciiTheme="minorBidi" w:hAnsiTheme="minorBidi"/>
          <w:sz w:val="24"/>
          <w:szCs w:val="24"/>
        </w:rPr>
        <w:t xml:space="preserve">significant </w:t>
      </w:r>
      <w:r w:rsidR="001351A3" w:rsidRPr="00762C75">
        <w:rPr>
          <w:rFonts w:asciiTheme="minorBidi" w:hAnsiTheme="minorBidi"/>
          <w:sz w:val="24"/>
          <w:szCs w:val="24"/>
        </w:rPr>
        <w:t>subset of cells</w:t>
      </w:r>
      <w:r w:rsidRPr="00762C75">
        <w:rPr>
          <w:rFonts w:asciiTheme="minorBidi" w:hAnsiTheme="minorBidi"/>
          <w:sz w:val="24"/>
          <w:szCs w:val="24"/>
        </w:rPr>
        <w:t xml:space="preserve"> the </w:t>
      </w:r>
      <w:r w:rsidR="00716A85" w:rsidRPr="00762C75">
        <w:rPr>
          <w:rFonts w:asciiTheme="minorBidi" w:hAnsiTheme="minorBidi"/>
          <w:sz w:val="24"/>
          <w:szCs w:val="24"/>
        </w:rPr>
        <w:t xml:space="preserve">response to a single whisker stimulation </w:t>
      </w:r>
      <w:r w:rsidR="00917F79" w:rsidRPr="00762C75">
        <w:rPr>
          <w:rFonts w:asciiTheme="minorBidi" w:hAnsiTheme="minorBidi"/>
          <w:sz w:val="24"/>
          <w:szCs w:val="24"/>
        </w:rPr>
        <w:t xml:space="preserve">was </w:t>
      </w:r>
      <w:r w:rsidR="00716A85" w:rsidRPr="00762C75">
        <w:rPr>
          <w:rFonts w:asciiTheme="minorBidi" w:hAnsiTheme="minorBidi"/>
          <w:sz w:val="24"/>
          <w:szCs w:val="24"/>
        </w:rPr>
        <w:t xml:space="preserve">facilitated when </w:t>
      </w:r>
      <w:r w:rsidR="00917F79" w:rsidRPr="00762C75">
        <w:rPr>
          <w:rFonts w:asciiTheme="minorBidi" w:hAnsiTheme="minorBidi"/>
          <w:sz w:val="24"/>
          <w:szCs w:val="24"/>
        </w:rPr>
        <w:t xml:space="preserve">delivered </w:t>
      </w:r>
      <w:r w:rsidR="00716A85" w:rsidRPr="00762C75">
        <w:rPr>
          <w:rFonts w:asciiTheme="minorBidi" w:hAnsiTheme="minorBidi"/>
          <w:sz w:val="24"/>
          <w:szCs w:val="24"/>
        </w:rPr>
        <w:t xml:space="preserve">a few hundred milliseconds after </w:t>
      </w:r>
      <w:r w:rsidR="00917F79" w:rsidRPr="00762C75">
        <w:rPr>
          <w:rFonts w:asciiTheme="minorBidi" w:hAnsiTheme="minorBidi"/>
          <w:sz w:val="24"/>
          <w:szCs w:val="24"/>
        </w:rPr>
        <w:t xml:space="preserve">the adapting stimulation </w:t>
      </w:r>
      <w:r w:rsidR="00716A85" w:rsidRPr="00762C75">
        <w:rPr>
          <w:rFonts w:asciiTheme="minorBidi" w:hAnsiTheme="minorBidi"/>
          <w:sz w:val="24"/>
          <w:szCs w:val="24"/>
        </w:rPr>
        <w:t xml:space="preserve">(Fig. </w:t>
      </w:r>
      <w:r w:rsidR="00591E25" w:rsidRPr="00762C75">
        <w:rPr>
          <w:rFonts w:asciiTheme="minorBidi" w:hAnsiTheme="minorBidi"/>
          <w:sz w:val="24"/>
          <w:szCs w:val="24"/>
        </w:rPr>
        <w:t>4</w:t>
      </w:r>
      <w:r w:rsidR="00716A85" w:rsidRPr="00762C75">
        <w:rPr>
          <w:rFonts w:asciiTheme="minorBidi" w:hAnsiTheme="minorBidi"/>
          <w:sz w:val="24"/>
          <w:szCs w:val="24"/>
        </w:rPr>
        <w:t>C-D)</w:t>
      </w:r>
      <w:r w:rsidR="001E0721" w:rsidRPr="00762C75">
        <w:rPr>
          <w:rFonts w:asciiTheme="minorBidi" w:hAnsiTheme="minorBidi"/>
          <w:sz w:val="24"/>
          <w:szCs w:val="24"/>
        </w:rPr>
        <w:t>.</w:t>
      </w:r>
      <w:r w:rsidRPr="00762C75">
        <w:rPr>
          <w:rFonts w:asciiTheme="minorBidi" w:hAnsiTheme="minorBidi"/>
          <w:sz w:val="24"/>
          <w:szCs w:val="24"/>
        </w:rPr>
        <w:t>Intracellular recordings showed that this f</w:t>
      </w:r>
      <w:r w:rsidR="00716A85" w:rsidRPr="00762C75">
        <w:rPr>
          <w:rFonts w:asciiTheme="minorBidi" w:hAnsiTheme="minorBidi"/>
          <w:sz w:val="24"/>
          <w:szCs w:val="24"/>
        </w:rPr>
        <w:t xml:space="preserve">acilitation was associated with a delayed recovery of inhibition relative to excitation (Fig. </w:t>
      </w:r>
      <w:r w:rsidR="00591E25" w:rsidRPr="00762C75">
        <w:rPr>
          <w:rFonts w:asciiTheme="minorBidi" w:hAnsiTheme="minorBidi"/>
          <w:sz w:val="24"/>
          <w:szCs w:val="24"/>
        </w:rPr>
        <w:t>4</w:t>
      </w:r>
      <w:r w:rsidR="008C3044" w:rsidRPr="00762C75">
        <w:rPr>
          <w:rFonts w:asciiTheme="minorBidi" w:hAnsiTheme="minorBidi"/>
          <w:sz w:val="24"/>
          <w:szCs w:val="24"/>
        </w:rPr>
        <w:t>E</w:t>
      </w:r>
      <w:r w:rsidR="00716A85" w:rsidRPr="00762C75">
        <w:rPr>
          <w:rFonts w:asciiTheme="minorBidi" w:hAnsiTheme="minorBidi"/>
          <w:sz w:val="24"/>
          <w:szCs w:val="24"/>
        </w:rPr>
        <w:t>-G).</w:t>
      </w:r>
      <w:r w:rsidR="001B5583" w:rsidRPr="00762C75">
        <w:rPr>
          <w:rFonts w:asciiTheme="minorBidi" w:hAnsiTheme="minorBidi"/>
          <w:sz w:val="24"/>
          <w:szCs w:val="24"/>
        </w:rPr>
        <w:t xml:space="preserve"> </w:t>
      </w:r>
      <w:r w:rsidR="00340B12" w:rsidRPr="00762C75">
        <w:rPr>
          <w:rFonts w:asciiTheme="minorBidi" w:hAnsiTheme="minorBidi"/>
          <w:sz w:val="24"/>
          <w:szCs w:val="24"/>
        </w:rPr>
        <w:t>Because of a slower recovery of inhibitory inputs, neurons become hypersensitive shortly after the terminat</w:t>
      </w:r>
      <w:r w:rsidR="001A4AD2" w:rsidRPr="00762C75">
        <w:rPr>
          <w:rFonts w:asciiTheme="minorBidi" w:hAnsiTheme="minorBidi"/>
          <w:sz w:val="24"/>
          <w:szCs w:val="24"/>
        </w:rPr>
        <w:t>ion of the adapting stimulation</w:t>
      </w:r>
      <w:r w:rsidR="00957121">
        <w:rPr>
          <w:rFonts w:asciiTheme="minorBidi" w:hAnsiTheme="minorBidi"/>
          <w:sz w:val="24"/>
          <w:szCs w:val="24"/>
        </w:rPr>
        <w:t xml:space="preserve"> and elicited more spikes compared to the non-adapted response. This hypersensitivity </w:t>
      </w:r>
      <w:r w:rsidR="00340B12" w:rsidRPr="00762C75">
        <w:rPr>
          <w:rFonts w:asciiTheme="minorBidi" w:hAnsiTheme="minorBidi"/>
          <w:sz w:val="24"/>
          <w:szCs w:val="24"/>
        </w:rPr>
        <w:t xml:space="preserve">may explain why neurons in the barrel cortex respond more vigorously to aperiodic stimulation compared to periodic stimulation </w:t>
      </w:r>
      <w:r w:rsidR="00340B12" w:rsidRPr="000E44DA">
        <w:rPr>
          <w:rFonts w:asciiTheme="minorBidi" w:hAnsiTheme="minorBidi"/>
          <w:sz w:val="24"/>
          <w:szCs w:val="24"/>
        </w:rPr>
        <w:fldChar w:fldCharType="begin"/>
      </w:r>
      <w:r w:rsidR="00165DBB" w:rsidRPr="00762C75">
        <w:rPr>
          <w:rFonts w:asciiTheme="minorBidi" w:hAnsiTheme="minorBidi"/>
          <w:sz w:val="24"/>
          <w:szCs w:val="24"/>
        </w:rPr>
        <w:instrText xml:space="preserve"> ADDIN ZOTERO_ITEM CSL_CITATION {"citationID":"26mu5r0tmn","properties":{"formattedCitation":"(Lak et al., 2008)","plainCitation":"(Lak et al., 2008)"},"citationItems":[{"id":813,"uris":["http://zotero.org/groups/282552/items/EZQMI2JT"],"uri":["http://zotero.org/groups/282552/items/EZQMI2JT"],"itemData":{"id":813,"type":"article-journal","title":"Enhanced response of neurons in rat somatosensory cortex to stimuli containing temporal noise","container-title":"Cerebral Cortex (New York, N.Y.: 1991)","page":"1085-1093","volume":"18","issue":"5","source":"NCBI PubMed","abstract":"Sensory stimuli under natural conditions often consist of a temporally irregular sequence of events, contrasting with the periodic sequences commonly used as stimuli in the laboratory. These experiments compared the responses of neurons in rat barrel cortex with trains of whisker movements with different frequencies; each train possessed either a periodic or an irregular, \"noisy\" temporal structure. Periodic stimulus trains were composed of a sequence of 21 whisker deflections separated by 20 equal interdeflection intervals (IDIs). Noisy trains were matched for mean IDI but included intervals shorter and longer than the mean IDI. Cortical responses were equivalent for periodic and noisy stimuli for frequencies up to 10 Hz. Above 10 Hz, temporal noise led to a larger response magnitude, and this effect was amplified as deflection frequency increased. Noise also caused a sharpening of the temporal precision of response to the individual deflections of the stimulus train. Cortical neurons thus appear to be \"tuned\" to respond in a different way to stimuli characterized by temporal unpredictability. As a consequence, perceptual judgments that depend on somatosensory cortical firing rate may be affected by the presence of temporal noise.","DOI":"10.1093/cercor/bhm144","ISSN":"1460-2199","note":"PMID: 17712164","journalAbbreviation":"Cereb. Cortex","language":"eng","author":[{"family":"Lak","given":"Armin"},{"family":"Arabzadeh","given":"Ehsan"},{"family":"Diamond","given":"Mathew E."}],"issued":{"date-parts":[["2008",5]]},"PMID":"17712164"}}],"schema":"https://github.com/citation-style-language/schema/raw/master/csl-citation.json"} </w:instrText>
      </w:r>
      <w:r w:rsidR="00340B12" w:rsidRPr="000E44DA">
        <w:rPr>
          <w:rFonts w:asciiTheme="minorBidi" w:hAnsiTheme="minorBidi"/>
          <w:sz w:val="24"/>
          <w:szCs w:val="24"/>
        </w:rPr>
        <w:fldChar w:fldCharType="separate"/>
      </w:r>
      <w:r w:rsidR="00340B12" w:rsidRPr="00762C75">
        <w:rPr>
          <w:rFonts w:asciiTheme="minorBidi" w:hAnsiTheme="minorBidi"/>
          <w:sz w:val="24"/>
          <w:szCs w:val="24"/>
        </w:rPr>
        <w:t>(Lak et al., 2008)</w:t>
      </w:r>
      <w:r w:rsidR="00340B12" w:rsidRPr="000E44DA">
        <w:rPr>
          <w:rFonts w:asciiTheme="minorBidi" w:hAnsiTheme="minorBidi"/>
          <w:sz w:val="24"/>
          <w:szCs w:val="24"/>
        </w:rPr>
        <w:fldChar w:fldCharType="end"/>
      </w:r>
      <w:r w:rsidR="003E4E16" w:rsidRPr="00762C75">
        <w:rPr>
          <w:rFonts w:asciiTheme="minorBidi" w:hAnsiTheme="minorBidi"/>
          <w:sz w:val="24"/>
          <w:szCs w:val="24"/>
        </w:rPr>
        <w:t xml:space="preserve">. </w:t>
      </w:r>
      <w:r w:rsidR="00ED52A8" w:rsidRPr="00762C75">
        <w:rPr>
          <w:rFonts w:asciiTheme="minorBidi" w:hAnsiTheme="minorBidi"/>
          <w:sz w:val="24"/>
          <w:szCs w:val="24"/>
        </w:rPr>
        <w:t xml:space="preserve">The increased sensitivity of </w:t>
      </w:r>
      <w:r w:rsidR="00E26B32" w:rsidRPr="00762C75">
        <w:rPr>
          <w:rFonts w:asciiTheme="minorBidi" w:hAnsiTheme="minorBidi"/>
          <w:sz w:val="24"/>
          <w:szCs w:val="24"/>
        </w:rPr>
        <w:t xml:space="preserve">cortical neurons </w:t>
      </w:r>
      <w:r w:rsidR="00AE1430" w:rsidRPr="00762C75">
        <w:rPr>
          <w:rFonts w:asciiTheme="minorBidi" w:hAnsiTheme="minorBidi"/>
          <w:sz w:val="24"/>
          <w:szCs w:val="24"/>
        </w:rPr>
        <w:t xml:space="preserve">following adaptation might be related also to the </w:t>
      </w:r>
      <w:r w:rsidR="00716A85" w:rsidRPr="00762C75">
        <w:rPr>
          <w:rFonts w:asciiTheme="minorBidi" w:hAnsiTheme="minorBidi"/>
          <w:sz w:val="24"/>
          <w:szCs w:val="24"/>
        </w:rPr>
        <w:t xml:space="preserve">increased human performance in tactile discrimination tasks when </w:t>
      </w:r>
      <w:proofErr w:type="gramStart"/>
      <w:r w:rsidR="00716A85" w:rsidRPr="00762C75">
        <w:rPr>
          <w:rFonts w:asciiTheme="minorBidi" w:hAnsiTheme="minorBidi"/>
          <w:sz w:val="24"/>
          <w:szCs w:val="24"/>
        </w:rPr>
        <w:t>a test</w:t>
      </w:r>
      <w:proofErr w:type="gramEnd"/>
      <w:r w:rsidR="00716A85" w:rsidRPr="00762C75">
        <w:rPr>
          <w:rFonts w:asciiTheme="minorBidi" w:hAnsiTheme="minorBidi"/>
          <w:sz w:val="24"/>
          <w:szCs w:val="24"/>
        </w:rPr>
        <w:t xml:space="preserve"> stimulation is delivered shortly after a repetitive one (Harris et al., 2002)</w:t>
      </w:r>
      <w:r w:rsidR="00BE77A0" w:rsidRPr="00762C75">
        <w:rPr>
          <w:rFonts w:asciiTheme="minorBidi" w:hAnsiTheme="minorBidi"/>
          <w:sz w:val="24"/>
          <w:szCs w:val="24"/>
        </w:rPr>
        <w:t xml:space="preserve">. </w:t>
      </w:r>
      <w:r w:rsidR="00CE0E9C" w:rsidRPr="00957121">
        <w:rPr>
          <w:rFonts w:asciiTheme="minorBidi" w:hAnsiTheme="minorBidi"/>
          <w:sz w:val="24"/>
          <w:szCs w:val="24"/>
        </w:rPr>
        <w:t>However, a systematic comparison of the adaptation properties of various types of inhibitory neurons such as PV+, SOM</w:t>
      </w:r>
      <w:r w:rsidR="00CE0E9C" w:rsidRPr="00957121" w:rsidDel="00437080">
        <w:rPr>
          <w:rFonts w:asciiTheme="minorBidi" w:hAnsiTheme="minorBidi"/>
          <w:sz w:val="24"/>
          <w:szCs w:val="24"/>
        </w:rPr>
        <w:t xml:space="preserve"> </w:t>
      </w:r>
      <w:r w:rsidR="00CE0E9C" w:rsidRPr="00957121">
        <w:rPr>
          <w:rFonts w:asciiTheme="minorBidi" w:hAnsiTheme="minorBidi"/>
          <w:sz w:val="24"/>
          <w:szCs w:val="24"/>
        </w:rPr>
        <w:t>+ and VIP+ as well as excitatory neurons remains to be determined.</w:t>
      </w:r>
    </w:p>
    <w:p w14:paraId="7E03D069" w14:textId="36B08DCC" w:rsidR="005509B8" w:rsidRPr="00F30943" w:rsidRDefault="00D72344" w:rsidP="00AC4C4A">
      <w:pPr>
        <w:spacing w:line="360" w:lineRule="auto"/>
        <w:rPr>
          <w:rFonts w:asciiTheme="minorBidi" w:hAnsiTheme="minorBidi"/>
          <w:sz w:val="24"/>
          <w:szCs w:val="24"/>
        </w:rPr>
      </w:pPr>
      <w:r w:rsidRPr="00762C75">
        <w:rPr>
          <w:rFonts w:asciiTheme="minorBidi" w:hAnsiTheme="minorBidi"/>
          <w:sz w:val="24"/>
          <w:szCs w:val="24"/>
          <w:rPrChange w:id="64" w:author="yon" w:date="2016-06-26T17:03:00Z">
            <w:rPr>
              <w:rFonts w:asciiTheme="minorBidi" w:hAnsiTheme="minorBidi"/>
            </w:rPr>
          </w:rPrChange>
        </w:rPr>
        <w:t xml:space="preserve">Inhibition and adaptation might </w:t>
      </w:r>
      <w:r w:rsidR="00174C44" w:rsidRPr="00762C75">
        <w:rPr>
          <w:rFonts w:asciiTheme="minorBidi" w:hAnsiTheme="minorBidi"/>
          <w:sz w:val="24"/>
          <w:szCs w:val="24"/>
          <w:rPrChange w:id="65" w:author="yon" w:date="2016-06-26T17:03:00Z">
            <w:rPr>
              <w:rFonts w:asciiTheme="minorBidi" w:hAnsiTheme="minorBidi"/>
            </w:rPr>
          </w:rPrChange>
        </w:rPr>
        <w:t>share</w:t>
      </w:r>
      <w:r w:rsidRPr="00762C75">
        <w:rPr>
          <w:rFonts w:asciiTheme="minorBidi" w:hAnsiTheme="minorBidi"/>
          <w:sz w:val="24"/>
          <w:szCs w:val="24"/>
          <w:rPrChange w:id="66" w:author="yon" w:date="2016-06-26T17:03:00Z">
            <w:rPr>
              <w:rFonts w:asciiTheme="minorBidi" w:hAnsiTheme="minorBidi"/>
            </w:rPr>
          </w:rPrChange>
        </w:rPr>
        <w:t xml:space="preserve"> </w:t>
      </w:r>
      <w:r w:rsidRPr="000B7431">
        <w:rPr>
          <w:rFonts w:asciiTheme="minorBidi" w:hAnsiTheme="minorBidi"/>
          <w:sz w:val="24"/>
          <w:szCs w:val="24"/>
        </w:rPr>
        <w:t xml:space="preserve">similar functions in regulating </w:t>
      </w:r>
      <w:r w:rsidR="00174C44" w:rsidRPr="000B7431">
        <w:rPr>
          <w:rFonts w:asciiTheme="minorBidi" w:hAnsiTheme="minorBidi"/>
          <w:sz w:val="24"/>
          <w:szCs w:val="24"/>
        </w:rPr>
        <w:t xml:space="preserve">activity </w:t>
      </w:r>
      <w:r w:rsidR="00087701" w:rsidRPr="000B7431">
        <w:rPr>
          <w:rFonts w:asciiTheme="minorBidi" w:hAnsiTheme="minorBidi"/>
          <w:sz w:val="24"/>
          <w:szCs w:val="24"/>
        </w:rPr>
        <w:t>of</w:t>
      </w:r>
      <w:r w:rsidR="006627CA" w:rsidRPr="000B7431">
        <w:rPr>
          <w:rFonts w:asciiTheme="minorBidi" w:hAnsiTheme="minorBidi"/>
          <w:sz w:val="24"/>
          <w:szCs w:val="24"/>
        </w:rPr>
        <w:t xml:space="preserve"> cortical circuits </w:t>
      </w:r>
      <w:r w:rsidR="00ED13B8" w:rsidRPr="000B7431">
        <w:rPr>
          <w:rFonts w:asciiTheme="minorBidi" w:hAnsiTheme="minorBidi"/>
          <w:sz w:val="24"/>
          <w:szCs w:val="24"/>
        </w:rPr>
        <w:t>and in encoding information</w:t>
      </w:r>
      <w:r w:rsidRPr="000B7431">
        <w:rPr>
          <w:rFonts w:asciiTheme="minorBidi" w:hAnsiTheme="minorBidi"/>
          <w:sz w:val="24"/>
          <w:szCs w:val="24"/>
        </w:rPr>
        <w:t xml:space="preserve">. </w:t>
      </w:r>
      <w:r w:rsidR="00445609" w:rsidRPr="000B7431">
        <w:rPr>
          <w:rFonts w:asciiTheme="minorBidi" w:hAnsiTheme="minorBidi"/>
          <w:sz w:val="24"/>
          <w:szCs w:val="24"/>
        </w:rPr>
        <w:t xml:space="preserve">It was suggested that </w:t>
      </w:r>
      <w:r w:rsidR="00F14CCF" w:rsidRPr="000B7431">
        <w:rPr>
          <w:rFonts w:asciiTheme="minorBidi" w:hAnsiTheme="minorBidi"/>
          <w:sz w:val="24"/>
          <w:szCs w:val="24"/>
        </w:rPr>
        <w:t xml:space="preserve">by </w:t>
      </w:r>
      <w:r w:rsidR="00F36F99" w:rsidRPr="000B7431">
        <w:rPr>
          <w:rFonts w:asciiTheme="minorBidi" w:hAnsiTheme="minorBidi"/>
          <w:sz w:val="24"/>
          <w:szCs w:val="24"/>
        </w:rPr>
        <w:t xml:space="preserve">balancing </w:t>
      </w:r>
      <w:r w:rsidR="00174C44" w:rsidRPr="000B7431">
        <w:rPr>
          <w:rFonts w:asciiTheme="minorBidi" w:hAnsiTheme="minorBidi"/>
          <w:sz w:val="24"/>
          <w:szCs w:val="24"/>
        </w:rPr>
        <w:t xml:space="preserve">the </w:t>
      </w:r>
      <w:r w:rsidR="00F36F99" w:rsidRPr="000B7431">
        <w:rPr>
          <w:rFonts w:asciiTheme="minorBidi" w:hAnsiTheme="minorBidi"/>
          <w:sz w:val="24"/>
          <w:szCs w:val="24"/>
        </w:rPr>
        <w:t>excitatory inputs</w:t>
      </w:r>
      <w:r w:rsidR="00174C44" w:rsidRPr="000B7431">
        <w:rPr>
          <w:rFonts w:asciiTheme="minorBidi" w:hAnsiTheme="minorBidi"/>
          <w:sz w:val="24"/>
          <w:szCs w:val="24"/>
        </w:rPr>
        <w:t>,</w:t>
      </w:r>
      <w:r w:rsidR="00F36F99" w:rsidRPr="000B7431">
        <w:rPr>
          <w:rFonts w:asciiTheme="minorBidi" w:hAnsiTheme="minorBidi"/>
          <w:sz w:val="24"/>
          <w:szCs w:val="24"/>
        </w:rPr>
        <w:t xml:space="preserve"> </w:t>
      </w:r>
      <w:r w:rsidR="00445609" w:rsidRPr="000B7431">
        <w:rPr>
          <w:rFonts w:asciiTheme="minorBidi" w:hAnsiTheme="minorBidi"/>
          <w:sz w:val="24"/>
          <w:szCs w:val="24"/>
        </w:rPr>
        <w:t>i</w:t>
      </w:r>
      <w:r w:rsidR="00096654" w:rsidRPr="000B7431">
        <w:rPr>
          <w:rFonts w:asciiTheme="minorBidi" w:hAnsiTheme="minorBidi"/>
          <w:sz w:val="24"/>
          <w:szCs w:val="24"/>
        </w:rPr>
        <w:t xml:space="preserve">nhibition </w:t>
      </w:r>
      <w:r w:rsidR="00275C3C" w:rsidRPr="000B7431">
        <w:rPr>
          <w:rFonts w:asciiTheme="minorBidi" w:hAnsiTheme="minorBidi"/>
          <w:sz w:val="24"/>
          <w:szCs w:val="24"/>
        </w:rPr>
        <w:t>prevents</w:t>
      </w:r>
      <w:r w:rsidR="009930B6" w:rsidRPr="000B7431">
        <w:rPr>
          <w:rFonts w:asciiTheme="minorBidi" w:hAnsiTheme="minorBidi"/>
          <w:sz w:val="24"/>
          <w:szCs w:val="24"/>
        </w:rPr>
        <w:t xml:space="preserve"> </w:t>
      </w:r>
      <w:r w:rsidR="00F14CCF" w:rsidRPr="000B7431">
        <w:rPr>
          <w:rFonts w:asciiTheme="minorBidi" w:hAnsiTheme="minorBidi"/>
          <w:sz w:val="24"/>
          <w:szCs w:val="24"/>
        </w:rPr>
        <w:t>rapid recruitment of the entire population</w:t>
      </w:r>
      <w:r w:rsidR="000B7431">
        <w:rPr>
          <w:rFonts w:asciiTheme="minorBidi" w:hAnsiTheme="minorBidi"/>
          <w:sz w:val="24"/>
          <w:szCs w:val="24"/>
        </w:rPr>
        <w:t xml:space="preserve"> and therefore </w:t>
      </w:r>
      <w:r w:rsidR="00C9099E" w:rsidRPr="000B7431">
        <w:rPr>
          <w:rFonts w:asciiTheme="minorBidi" w:hAnsiTheme="minorBidi"/>
          <w:sz w:val="24"/>
          <w:szCs w:val="24"/>
        </w:rPr>
        <w:t>improv</w:t>
      </w:r>
      <w:r w:rsidR="000B7431">
        <w:rPr>
          <w:rFonts w:asciiTheme="minorBidi" w:hAnsiTheme="minorBidi"/>
          <w:sz w:val="24"/>
          <w:szCs w:val="24"/>
        </w:rPr>
        <w:t>ing</w:t>
      </w:r>
      <w:r w:rsidR="00C9099E" w:rsidRPr="000B7431">
        <w:rPr>
          <w:rFonts w:asciiTheme="minorBidi" w:hAnsiTheme="minorBidi"/>
          <w:sz w:val="24"/>
          <w:szCs w:val="24"/>
        </w:rPr>
        <w:t xml:space="preserve"> the dynamic range of these circuits</w:t>
      </w:r>
      <w:r w:rsidR="00894A65" w:rsidRPr="000B7431">
        <w:rPr>
          <w:rFonts w:asciiTheme="minorBidi" w:hAnsiTheme="minorBidi"/>
          <w:sz w:val="24"/>
          <w:szCs w:val="24"/>
        </w:rPr>
        <w:t xml:space="preserve"> </w:t>
      </w:r>
      <w:r w:rsidR="000B7431">
        <w:rPr>
          <w:rFonts w:asciiTheme="minorBidi" w:hAnsiTheme="minorBidi"/>
          <w:sz w:val="24"/>
          <w:szCs w:val="24"/>
        </w:rPr>
        <w:t xml:space="preserve">which eventually enhances their ability to encode relevant information </w:t>
      </w:r>
      <w:r w:rsidR="00773483" w:rsidRPr="000B7431">
        <w:rPr>
          <w:rFonts w:asciiTheme="minorBidi" w:hAnsiTheme="minorBidi"/>
          <w:sz w:val="24"/>
          <w:szCs w:val="24"/>
        </w:rPr>
        <w:t xml:space="preserve">(Isaacson and </w:t>
      </w:r>
      <w:proofErr w:type="spellStart"/>
      <w:r w:rsidR="00773483" w:rsidRPr="000B7431">
        <w:rPr>
          <w:rFonts w:asciiTheme="minorBidi" w:hAnsiTheme="minorBidi"/>
          <w:sz w:val="24"/>
          <w:szCs w:val="24"/>
        </w:rPr>
        <w:t>Scanziani</w:t>
      </w:r>
      <w:proofErr w:type="spellEnd"/>
      <w:r w:rsidR="00773483" w:rsidRPr="000B7431">
        <w:rPr>
          <w:rFonts w:asciiTheme="minorBidi" w:hAnsiTheme="minorBidi"/>
          <w:sz w:val="24"/>
          <w:szCs w:val="24"/>
        </w:rPr>
        <w:t xml:space="preserve"> 2011). </w:t>
      </w:r>
      <w:r w:rsidR="00055C4F" w:rsidRPr="000B7431">
        <w:rPr>
          <w:rFonts w:asciiTheme="minorBidi" w:hAnsiTheme="minorBidi"/>
          <w:sz w:val="24"/>
          <w:szCs w:val="24"/>
        </w:rPr>
        <w:t>T</w:t>
      </w:r>
      <w:r w:rsidR="00174C44" w:rsidRPr="000B7431">
        <w:rPr>
          <w:rFonts w:asciiTheme="minorBidi" w:hAnsiTheme="minorBidi"/>
          <w:sz w:val="24"/>
          <w:szCs w:val="24"/>
        </w:rPr>
        <w:t xml:space="preserve">he output of </w:t>
      </w:r>
      <w:r w:rsidR="006B4AD8" w:rsidRPr="000B7431">
        <w:rPr>
          <w:rFonts w:asciiTheme="minorBidi" w:hAnsiTheme="minorBidi"/>
          <w:sz w:val="24"/>
          <w:szCs w:val="24"/>
        </w:rPr>
        <w:t xml:space="preserve">a </w:t>
      </w:r>
      <w:r w:rsidR="00544A84" w:rsidRPr="000B7431">
        <w:rPr>
          <w:rFonts w:asciiTheme="minorBidi" w:hAnsiTheme="minorBidi"/>
          <w:sz w:val="24"/>
          <w:szCs w:val="24"/>
        </w:rPr>
        <w:t xml:space="preserve">single cortical </w:t>
      </w:r>
      <w:r w:rsidR="00055C4F" w:rsidRPr="000B7431">
        <w:rPr>
          <w:rFonts w:asciiTheme="minorBidi" w:hAnsiTheme="minorBidi"/>
          <w:sz w:val="24"/>
          <w:szCs w:val="24"/>
        </w:rPr>
        <w:t xml:space="preserve">cell </w:t>
      </w:r>
      <w:r w:rsidR="00174C44" w:rsidRPr="000B7431">
        <w:rPr>
          <w:rFonts w:asciiTheme="minorBidi" w:hAnsiTheme="minorBidi"/>
          <w:sz w:val="24"/>
          <w:szCs w:val="24"/>
        </w:rPr>
        <w:t>diverges</w:t>
      </w:r>
      <w:r w:rsidR="00544A84" w:rsidRPr="000B7431">
        <w:rPr>
          <w:rFonts w:asciiTheme="minorBidi" w:hAnsiTheme="minorBidi"/>
          <w:sz w:val="24"/>
          <w:szCs w:val="24"/>
        </w:rPr>
        <w:t xml:space="preserve"> </w:t>
      </w:r>
      <w:r w:rsidR="00A83016" w:rsidRPr="000B7431">
        <w:rPr>
          <w:rFonts w:asciiTheme="minorBidi" w:hAnsiTheme="minorBidi"/>
          <w:sz w:val="24"/>
          <w:szCs w:val="24"/>
        </w:rPr>
        <w:t xml:space="preserve">onto many </w:t>
      </w:r>
      <w:r w:rsidR="00174C44" w:rsidRPr="000B7431">
        <w:rPr>
          <w:rFonts w:asciiTheme="minorBidi" w:hAnsiTheme="minorBidi"/>
          <w:sz w:val="24"/>
          <w:szCs w:val="24"/>
        </w:rPr>
        <w:t xml:space="preserve">other cortical cells. </w:t>
      </w:r>
      <w:r w:rsidR="004D292F" w:rsidRPr="000B7431">
        <w:rPr>
          <w:rFonts w:asciiTheme="minorBidi" w:hAnsiTheme="minorBidi"/>
          <w:sz w:val="24"/>
          <w:szCs w:val="24"/>
        </w:rPr>
        <w:t xml:space="preserve">If simultaneous activation of a few input afferents </w:t>
      </w:r>
      <w:r w:rsidR="000B7431">
        <w:rPr>
          <w:rFonts w:asciiTheme="minorBidi" w:hAnsiTheme="minorBidi"/>
          <w:sz w:val="24"/>
          <w:szCs w:val="24"/>
        </w:rPr>
        <w:t>is</w:t>
      </w:r>
      <w:r w:rsidR="000B7431" w:rsidRPr="000B7431">
        <w:rPr>
          <w:rFonts w:asciiTheme="minorBidi" w:hAnsiTheme="minorBidi"/>
          <w:sz w:val="24"/>
          <w:szCs w:val="24"/>
        </w:rPr>
        <w:t xml:space="preserve"> </w:t>
      </w:r>
      <w:r w:rsidR="004D292F" w:rsidRPr="000B7431">
        <w:rPr>
          <w:rFonts w:asciiTheme="minorBidi" w:hAnsiTheme="minorBidi"/>
          <w:sz w:val="24"/>
          <w:szCs w:val="24"/>
        </w:rPr>
        <w:t xml:space="preserve">sufficient to bring a cell to threshold, </w:t>
      </w:r>
      <w:r w:rsidR="00921020" w:rsidRPr="000B7431">
        <w:rPr>
          <w:rFonts w:asciiTheme="minorBidi" w:hAnsiTheme="minorBidi"/>
          <w:sz w:val="24"/>
          <w:szCs w:val="24"/>
        </w:rPr>
        <w:t xml:space="preserve">neuronal activity </w:t>
      </w:r>
      <w:r w:rsidR="00E12DA4" w:rsidRPr="000B7431">
        <w:rPr>
          <w:rFonts w:asciiTheme="minorBidi" w:hAnsiTheme="minorBidi"/>
          <w:sz w:val="24"/>
          <w:szCs w:val="24"/>
        </w:rPr>
        <w:t xml:space="preserve">will spread </w:t>
      </w:r>
      <w:r w:rsidR="00921020" w:rsidRPr="000B7431">
        <w:rPr>
          <w:rFonts w:asciiTheme="minorBidi" w:hAnsiTheme="minorBidi"/>
          <w:sz w:val="24"/>
          <w:szCs w:val="24"/>
        </w:rPr>
        <w:t xml:space="preserve">rapidly </w:t>
      </w:r>
      <w:r w:rsidR="000B7431">
        <w:rPr>
          <w:rFonts w:asciiTheme="minorBidi" w:hAnsiTheme="minorBidi"/>
          <w:sz w:val="24"/>
          <w:szCs w:val="24"/>
        </w:rPr>
        <w:t>to</w:t>
      </w:r>
      <w:r w:rsidR="000B7431" w:rsidRPr="000B7431">
        <w:rPr>
          <w:rFonts w:asciiTheme="minorBidi" w:hAnsiTheme="minorBidi"/>
          <w:sz w:val="24"/>
          <w:szCs w:val="24"/>
        </w:rPr>
        <w:t xml:space="preserve"> </w:t>
      </w:r>
      <w:r w:rsidR="00E12DA4" w:rsidRPr="000B7431">
        <w:rPr>
          <w:rFonts w:asciiTheme="minorBidi" w:hAnsiTheme="minorBidi"/>
          <w:sz w:val="24"/>
          <w:szCs w:val="24"/>
        </w:rPr>
        <w:t xml:space="preserve">the </w:t>
      </w:r>
      <w:r w:rsidR="007B52DE" w:rsidRPr="000B7431">
        <w:rPr>
          <w:rFonts w:asciiTheme="minorBidi" w:hAnsiTheme="minorBidi"/>
          <w:sz w:val="24"/>
          <w:szCs w:val="24"/>
        </w:rPr>
        <w:t>entire population</w:t>
      </w:r>
      <w:r w:rsidR="000B7431">
        <w:rPr>
          <w:rFonts w:asciiTheme="minorBidi" w:hAnsiTheme="minorBidi"/>
          <w:sz w:val="24"/>
          <w:szCs w:val="24"/>
        </w:rPr>
        <w:t xml:space="preserve">. However, if in the same circuit </w:t>
      </w:r>
      <w:r w:rsidR="008A5D8F" w:rsidRPr="000B7431">
        <w:rPr>
          <w:rFonts w:asciiTheme="minorBidi" w:hAnsiTheme="minorBidi"/>
          <w:sz w:val="24"/>
          <w:szCs w:val="24"/>
        </w:rPr>
        <w:t xml:space="preserve">excitation is </w:t>
      </w:r>
      <w:r w:rsidR="00E06AAD" w:rsidRPr="000B7431">
        <w:rPr>
          <w:rFonts w:asciiTheme="minorBidi" w:hAnsiTheme="minorBidi"/>
          <w:sz w:val="24"/>
          <w:szCs w:val="24"/>
        </w:rPr>
        <w:t xml:space="preserve">proportionally </w:t>
      </w:r>
      <w:r w:rsidR="008A5D8F" w:rsidRPr="000B7431">
        <w:rPr>
          <w:rFonts w:asciiTheme="minorBidi" w:hAnsiTheme="minorBidi"/>
          <w:sz w:val="24"/>
          <w:szCs w:val="24"/>
        </w:rPr>
        <w:t>balanced by inhibition,</w:t>
      </w:r>
      <w:r w:rsidR="00EC1C2E" w:rsidRPr="000B7431">
        <w:rPr>
          <w:rFonts w:asciiTheme="minorBidi" w:hAnsiTheme="minorBidi"/>
          <w:sz w:val="24"/>
          <w:szCs w:val="24"/>
        </w:rPr>
        <w:t xml:space="preserve"> the number of afferents that can bring </w:t>
      </w:r>
      <w:r w:rsidR="000B7431">
        <w:rPr>
          <w:rFonts w:asciiTheme="minorBidi" w:hAnsiTheme="minorBidi"/>
          <w:sz w:val="24"/>
          <w:szCs w:val="24"/>
        </w:rPr>
        <w:t xml:space="preserve">a </w:t>
      </w:r>
      <w:r w:rsidR="00EC1C2E" w:rsidRPr="000B7431">
        <w:rPr>
          <w:rFonts w:asciiTheme="minorBidi" w:hAnsiTheme="minorBidi"/>
          <w:sz w:val="24"/>
          <w:szCs w:val="24"/>
        </w:rPr>
        <w:t>cell to threshold increases and therefore</w:t>
      </w:r>
      <w:r w:rsidR="008A5D8F" w:rsidRPr="000B7431">
        <w:rPr>
          <w:rFonts w:asciiTheme="minorBidi" w:hAnsiTheme="minorBidi"/>
          <w:sz w:val="24"/>
          <w:szCs w:val="24"/>
        </w:rPr>
        <w:t xml:space="preserve"> </w:t>
      </w:r>
      <w:r w:rsidR="00F259E6" w:rsidRPr="000B7431">
        <w:rPr>
          <w:rFonts w:asciiTheme="minorBidi" w:hAnsiTheme="minorBidi"/>
          <w:sz w:val="24"/>
          <w:szCs w:val="24"/>
        </w:rPr>
        <w:t xml:space="preserve">the recruitment of the population </w:t>
      </w:r>
      <w:proofErr w:type="gramStart"/>
      <w:r w:rsidR="00F259E6" w:rsidRPr="000B7431">
        <w:rPr>
          <w:rFonts w:asciiTheme="minorBidi" w:hAnsiTheme="minorBidi"/>
          <w:sz w:val="24"/>
          <w:szCs w:val="24"/>
        </w:rPr>
        <w:t>is</w:t>
      </w:r>
      <w:proofErr w:type="gramEnd"/>
      <w:r w:rsidR="00F259E6" w:rsidRPr="000B7431">
        <w:rPr>
          <w:rFonts w:asciiTheme="minorBidi" w:hAnsiTheme="minorBidi"/>
          <w:sz w:val="24"/>
          <w:szCs w:val="24"/>
        </w:rPr>
        <w:t xml:space="preserve"> more progressive</w:t>
      </w:r>
      <w:r w:rsidR="000B7431">
        <w:rPr>
          <w:rFonts w:asciiTheme="minorBidi" w:hAnsiTheme="minorBidi"/>
          <w:sz w:val="24"/>
          <w:szCs w:val="24"/>
        </w:rPr>
        <w:t xml:space="preserve"> and graded</w:t>
      </w:r>
      <w:r w:rsidR="00EC1C2E" w:rsidRPr="000B7431">
        <w:rPr>
          <w:rFonts w:asciiTheme="minorBidi" w:hAnsiTheme="minorBidi"/>
          <w:sz w:val="24"/>
          <w:szCs w:val="24"/>
        </w:rPr>
        <w:t>. When excitation is balanced by inhibition,</w:t>
      </w:r>
      <w:r w:rsidR="00F259E6" w:rsidRPr="000B7431">
        <w:rPr>
          <w:rFonts w:asciiTheme="minorBidi" w:hAnsiTheme="minorBidi"/>
          <w:sz w:val="24"/>
          <w:szCs w:val="24"/>
        </w:rPr>
        <w:t xml:space="preserve"> therefore</w:t>
      </w:r>
      <w:r w:rsidR="00EC1C2E" w:rsidRPr="000B7431">
        <w:rPr>
          <w:rFonts w:asciiTheme="minorBidi" w:hAnsiTheme="minorBidi"/>
          <w:sz w:val="24"/>
          <w:szCs w:val="24"/>
        </w:rPr>
        <w:t>,</w:t>
      </w:r>
      <w:r w:rsidR="00F259E6" w:rsidRPr="000B7431">
        <w:rPr>
          <w:rFonts w:asciiTheme="minorBidi" w:hAnsiTheme="minorBidi"/>
          <w:sz w:val="24"/>
          <w:szCs w:val="24"/>
        </w:rPr>
        <w:t xml:space="preserve"> the </w:t>
      </w:r>
      <w:r w:rsidR="00A57FE1" w:rsidRPr="000B7431">
        <w:rPr>
          <w:rFonts w:asciiTheme="minorBidi" w:hAnsiTheme="minorBidi"/>
          <w:sz w:val="24"/>
          <w:szCs w:val="24"/>
        </w:rPr>
        <w:t xml:space="preserve">size of the response </w:t>
      </w:r>
      <w:r w:rsidR="00F259E6" w:rsidRPr="000B7431">
        <w:rPr>
          <w:rFonts w:asciiTheme="minorBidi" w:hAnsiTheme="minorBidi"/>
          <w:sz w:val="24"/>
          <w:szCs w:val="24"/>
        </w:rPr>
        <w:t>better represent</w:t>
      </w:r>
      <w:r w:rsidR="00A57FE1" w:rsidRPr="000B7431">
        <w:rPr>
          <w:rFonts w:asciiTheme="minorBidi" w:hAnsiTheme="minorBidi"/>
          <w:sz w:val="24"/>
          <w:szCs w:val="24"/>
        </w:rPr>
        <w:t>s</w:t>
      </w:r>
      <w:r w:rsidR="00D5066C" w:rsidRPr="000B7431">
        <w:rPr>
          <w:rFonts w:asciiTheme="minorBidi" w:hAnsiTheme="minorBidi"/>
          <w:sz w:val="24"/>
          <w:szCs w:val="24"/>
        </w:rPr>
        <w:t xml:space="preserve"> a wider range of </w:t>
      </w:r>
      <w:r w:rsidR="00D5066C" w:rsidRPr="000B7431">
        <w:rPr>
          <w:rFonts w:asciiTheme="minorBidi" w:hAnsiTheme="minorBidi"/>
          <w:sz w:val="24"/>
          <w:szCs w:val="24"/>
        </w:rPr>
        <w:lastRenderedPageBreak/>
        <w:t>combinations of afferent inputs</w:t>
      </w:r>
      <w:r w:rsidR="00A57FE1" w:rsidRPr="000B7431">
        <w:rPr>
          <w:rFonts w:asciiTheme="minorBidi" w:hAnsiTheme="minorBidi"/>
          <w:sz w:val="24"/>
          <w:szCs w:val="24"/>
        </w:rPr>
        <w:t xml:space="preserve">. </w:t>
      </w:r>
      <w:r w:rsidR="001A197A" w:rsidRPr="000B7431">
        <w:rPr>
          <w:rFonts w:asciiTheme="minorBidi" w:hAnsiTheme="minorBidi"/>
          <w:sz w:val="24"/>
          <w:szCs w:val="24"/>
        </w:rPr>
        <w:t xml:space="preserve">Adaptation </w:t>
      </w:r>
      <w:r w:rsidR="00AC4A36" w:rsidRPr="000B7431">
        <w:rPr>
          <w:rFonts w:asciiTheme="minorBidi" w:hAnsiTheme="minorBidi"/>
          <w:sz w:val="24"/>
          <w:szCs w:val="24"/>
        </w:rPr>
        <w:t xml:space="preserve">might </w:t>
      </w:r>
      <w:r w:rsidR="00103F23" w:rsidRPr="000B7431">
        <w:rPr>
          <w:rFonts w:asciiTheme="minorBidi" w:hAnsiTheme="minorBidi"/>
          <w:sz w:val="24"/>
          <w:szCs w:val="24"/>
        </w:rPr>
        <w:t xml:space="preserve">improve coding and reduce </w:t>
      </w:r>
      <w:r w:rsidR="00AD756D" w:rsidRPr="000B7431">
        <w:rPr>
          <w:rFonts w:asciiTheme="minorBidi" w:hAnsiTheme="minorBidi"/>
          <w:sz w:val="24"/>
          <w:szCs w:val="24"/>
        </w:rPr>
        <w:t xml:space="preserve">the explosion </w:t>
      </w:r>
      <w:r w:rsidR="00103F23" w:rsidRPr="000B7431">
        <w:rPr>
          <w:rFonts w:asciiTheme="minorBidi" w:hAnsiTheme="minorBidi"/>
          <w:sz w:val="24"/>
          <w:szCs w:val="24"/>
        </w:rPr>
        <w:t>of activity</w:t>
      </w:r>
      <w:r w:rsidR="001A197A" w:rsidRPr="000B7431">
        <w:rPr>
          <w:rFonts w:asciiTheme="minorBidi" w:hAnsiTheme="minorBidi"/>
          <w:sz w:val="24"/>
          <w:szCs w:val="24"/>
        </w:rPr>
        <w:t xml:space="preserve"> in a similar manner to</w:t>
      </w:r>
      <w:r w:rsidR="00AC4A36" w:rsidRPr="000B7431">
        <w:rPr>
          <w:rFonts w:asciiTheme="minorBidi" w:hAnsiTheme="minorBidi"/>
          <w:sz w:val="24"/>
          <w:szCs w:val="24"/>
        </w:rPr>
        <w:t xml:space="preserve"> inhibition</w:t>
      </w:r>
      <w:r w:rsidR="00937A24" w:rsidRPr="000B7431">
        <w:rPr>
          <w:rFonts w:asciiTheme="minorBidi" w:hAnsiTheme="minorBidi"/>
          <w:sz w:val="24"/>
          <w:szCs w:val="24"/>
        </w:rPr>
        <w:t xml:space="preserve">; </w:t>
      </w:r>
      <w:r w:rsidR="00DE5938" w:rsidRPr="000B7431">
        <w:rPr>
          <w:rFonts w:asciiTheme="minorBidi" w:hAnsiTheme="minorBidi"/>
          <w:sz w:val="24"/>
          <w:szCs w:val="24"/>
        </w:rPr>
        <w:t xml:space="preserve">by </w:t>
      </w:r>
      <w:r w:rsidR="00103F23" w:rsidRPr="000B7431">
        <w:rPr>
          <w:rFonts w:asciiTheme="minorBidi" w:hAnsiTheme="minorBidi"/>
          <w:sz w:val="24"/>
          <w:szCs w:val="24"/>
        </w:rPr>
        <w:t xml:space="preserve">reducing the response of a postsynaptic cell to a given </w:t>
      </w:r>
      <w:r w:rsidR="000B7431">
        <w:rPr>
          <w:rFonts w:asciiTheme="minorBidi" w:hAnsiTheme="minorBidi"/>
          <w:sz w:val="24"/>
          <w:szCs w:val="24"/>
        </w:rPr>
        <w:t>stimulation</w:t>
      </w:r>
      <w:r w:rsidR="00DE5938" w:rsidRPr="000B7431">
        <w:rPr>
          <w:rFonts w:asciiTheme="minorBidi" w:hAnsiTheme="minorBidi"/>
          <w:sz w:val="24"/>
          <w:szCs w:val="24"/>
        </w:rPr>
        <w:t>. This is in particular the case if adaptation results from local</w:t>
      </w:r>
      <w:r w:rsidR="007B2791" w:rsidRPr="000B7431">
        <w:rPr>
          <w:rFonts w:asciiTheme="minorBidi" w:hAnsiTheme="minorBidi"/>
          <w:sz w:val="24"/>
          <w:szCs w:val="24"/>
        </w:rPr>
        <w:t>,</w:t>
      </w:r>
      <w:r w:rsidR="00DE5938" w:rsidRPr="000B7431">
        <w:rPr>
          <w:rFonts w:asciiTheme="minorBidi" w:hAnsiTheme="minorBidi"/>
          <w:sz w:val="24"/>
          <w:szCs w:val="24"/>
        </w:rPr>
        <w:t xml:space="preserve"> intrinsic or synaptic mechanisms, such as activation of hyperpolarizing currents or synaptic depression.  </w:t>
      </w:r>
      <w:r w:rsidR="00103F23" w:rsidRPr="00F30943">
        <w:rPr>
          <w:rFonts w:asciiTheme="minorBidi" w:hAnsiTheme="minorBidi"/>
          <w:sz w:val="24"/>
          <w:szCs w:val="24"/>
        </w:rPr>
        <w:t xml:space="preserve">In the latter case, </w:t>
      </w:r>
      <w:r w:rsidR="007B2791" w:rsidRPr="00F30943">
        <w:rPr>
          <w:rFonts w:asciiTheme="minorBidi" w:hAnsiTheme="minorBidi"/>
          <w:sz w:val="24"/>
          <w:szCs w:val="24"/>
        </w:rPr>
        <w:t xml:space="preserve">for example, </w:t>
      </w:r>
      <w:r w:rsidR="00103F23" w:rsidRPr="00F30943">
        <w:rPr>
          <w:rFonts w:asciiTheme="minorBidi" w:hAnsiTheme="minorBidi"/>
          <w:sz w:val="24"/>
          <w:szCs w:val="24"/>
        </w:rPr>
        <w:t xml:space="preserve">synaptic depression decreases the </w:t>
      </w:r>
      <w:r w:rsidR="007B2791" w:rsidRPr="00F30943">
        <w:rPr>
          <w:rFonts w:asciiTheme="minorBidi" w:hAnsiTheme="minorBidi"/>
          <w:sz w:val="24"/>
          <w:szCs w:val="24"/>
        </w:rPr>
        <w:t xml:space="preserve">amplitude of each </w:t>
      </w:r>
      <w:r w:rsidR="00103F23" w:rsidRPr="00F30943">
        <w:rPr>
          <w:rFonts w:asciiTheme="minorBidi" w:hAnsiTheme="minorBidi"/>
          <w:sz w:val="24"/>
          <w:szCs w:val="24"/>
        </w:rPr>
        <w:t>unitary synaptic inpu</w:t>
      </w:r>
      <w:r w:rsidR="007B2791" w:rsidRPr="00F30943">
        <w:rPr>
          <w:rFonts w:asciiTheme="minorBidi" w:hAnsiTheme="minorBidi"/>
          <w:sz w:val="24"/>
          <w:szCs w:val="24"/>
        </w:rPr>
        <w:t>t</w:t>
      </w:r>
      <w:r w:rsidR="00103F23" w:rsidRPr="00F30943">
        <w:rPr>
          <w:rFonts w:asciiTheme="minorBidi" w:hAnsiTheme="minorBidi"/>
          <w:sz w:val="24"/>
          <w:szCs w:val="24"/>
        </w:rPr>
        <w:t xml:space="preserve">, </w:t>
      </w:r>
      <w:r w:rsidR="007B2791" w:rsidRPr="00F30943">
        <w:rPr>
          <w:rFonts w:asciiTheme="minorBidi" w:hAnsiTheme="minorBidi"/>
          <w:sz w:val="24"/>
          <w:szCs w:val="24"/>
        </w:rPr>
        <w:t xml:space="preserve">and therefore </w:t>
      </w:r>
      <w:r w:rsidR="00D636EA">
        <w:rPr>
          <w:rFonts w:asciiTheme="minorBidi" w:hAnsiTheme="minorBidi"/>
          <w:sz w:val="24"/>
          <w:szCs w:val="24"/>
        </w:rPr>
        <w:t xml:space="preserve">a </w:t>
      </w:r>
      <w:r w:rsidR="007B2791" w:rsidRPr="00F30943">
        <w:rPr>
          <w:rFonts w:asciiTheme="minorBidi" w:hAnsiTheme="minorBidi"/>
          <w:sz w:val="24"/>
          <w:szCs w:val="24"/>
        </w:rPr>
        <w:t xml:space="preserve">larger number of afferent inputs </w:t>
      </w:r>
      <w:proofErr w:type="gramStart"/>
      <w:r w:rsidR="006B5679" w:rsidRPr="00F30943">
        <w:rPr>
          <w:rFonts w:asciiTheme="minorBidi" w:hAnsiTheme="minorBidi"/>
          <w:sz w:val="24"/>
          <w:szCs w:val="24"/>
        </w:rPr>
        <w:t>is</w:t>
      </w:r>
      <w:proofErr w:type="gramEnd"/>
      <w:r w:rsidR="006B5679" w:rsidRPr="00F30943">
        <w:rPr>
          <w:rFonts w:asciiTheme="minorBidi" w:hAnsiTheme="minorBidi"/>
          <w:sz w:val="24"/>
          <w:szCs w:val="24"/>
        </w:rPr>
        <w:t xml:space="preserve"> </w:t>
      </w:r>
      <w:r w:rsidR="007B2791" w:rsidRPr="00F30943">
        <w:rPr>
          <w:rFonts w:asciiTheme="minorBidi" w:hAnsiTheme="minorBidi"/>
          <w:sz w:val="24"/>
          <w:szCs w:val="24"/>
        </w:rPr>
        <w:t xml:space="preserve">required to bring the membrane potential </w:t>
      </w:r>
      <w:r w:rsidR="00D636EA">
        <w:rPr>
          <w:rFonts w:asciiTheme="minorBidi" w:hAnsiTheme="minorBidi"/>
          <w:sz w:val="24"/>
          <w:szCs w:val="24"/>
        </w:rPr>
        <w:t>to</w:t>
      </w:r>
      <w:r w:rsidR="00D636EA" w:rsidRPr="00F30943">
        <w:rPr>
          <w:rFonts w:asciiTheme="minorBidi" w:hAnsiTheme="minorBidi"/>
          <w:sz w:val="24"/>
          <w:szCs w:val="24"/>
        </w:rPr>
        <w:t xml:space="preserve"> </w:t>
      </w:r>
      <w:r w:rsidR="007B2791" w:rsidRPr="00F30943">
        <w:rPr>
          <w:rFonts w:asciiTheme="minorBidi" w:hAnsiTheme="minorBidi"/>
          <w:sz w:val="24"/>
          <w:szCs w:val="24"/>
        </w:rPr>
        <w:t xml:space="preserve">threshold. </w:t>
      </w:r>
      <w:r w:rsidR="008B0311" w:rsidRPr="00F30943">
        <w:rPr>
          <w:rFonts w:asciiTheme="minorBidi" w:hAnsiTheme="minorBidi"/>
          <w:sz w:val="24"/>
          <w:szCs w:val="24"/>
        </w:rPr>
        <w:t xml:space="preserve">As excitatory inputs adapt in </w:t>
      </w:r>
      <w:r w:rsidR="004F5729" w:rsidRPr="00F30943">
        <w:rPr>
          <w:rFonts w:asciiTheme="minorBidi" w:hAnsiTheme="minorBidi"/>
          <w:sz w:val="24"/>
          <w:szCs w:val="24"/>
        </w:rPr>
        <w:t>the barrel cortex</w:t>
      </w:r>
      <w:r w:rsidR="008B0311" w:rsidRPr="00F30943">
        <w:rPr>
          <w:rFonts w:asciiTheme="minorBidi" w:hAnsiTheme="minorBidi"/>
          <w:sz w:val="24"/>
          <w:szCs w:val="24"/>
        </w:rPr>
        <w:t xml:space="preserve"> when whiskers are repetitively stimulate, inhibition might not be required </w:t>
      </w:r>
      <w:r w:rsidR="00F30943">
        <w:rPr>
          <w:rFonts w:asciiTheme="minorBidi" w:hAnsiTheme="minorBidi"/>
          <w:sz w:val="24"/>
          <w:szCs w:val="24"/>
        </w:rPr>
        <w:t xml:space="preserve">anymore </w:t>
      </w:r>
      <w:r w:rsidR="008B0311" w:rsidRPr="00F30943">
        <w:rPr>
          <w:rFonts w:asciiTheme="minorBidi" w:hAnsiTheme="minorBidi"/>
          <w:sz w:val="24"/>
          <w:szCs w:val="24"/>
        </w:rPr>
        <w:t>to prevent runaway excitation and to encode the intensity of sensory input</w:t>
      </w:r>
      <w:r w:rsidR="00F30943">
        <w:rPr>
          <w:rFonts w:asciiTheme="minorBidi" w:hAnsiTheme="minorBidi"/>
          <w:sz w:val="24"/>
          <w:szCs w:val="24"/>
        </w:rPr>
        <w:t>. Indeed</w:t>
      </w:r>
      <w:r w:rsidR="00D07F04" w:rsidRPr="00F30943">
        <w:rPr>
          <w:rFonts w:asciiTheme="minorBidi" w:hAnsiTheme="minorBidi"/>
          <w:sz w:val="24"/>
          <w:szCs w:val="24"/>
        </w:rPr>
        <w:t xml:space="preserve">, </w:t>
      </w:r>
      <w:r w:rsidR="00F30943">
        <w:rPr>
          <w:rFonts w:asciiTheme="minorBidi" w:hAnsiTheme="minorBidi"/>
          <w:sz w:val="24"/>
          <w:szCs w:val="24"/>
        </w:rPr>
        <w:t>this may explain why the balance</w:t>
      </w:r>
      <w:r w:rsidR="005543B4" w:rsidRPr="00F30943">
        <w:rPr>
          <w:rFonts w:asciiTheme="minorBidi" w:hAnsiTheme="minorBidi"/>
          <w:sz w:val="24"/>
          <w:szCs w:val="24"/>
        </w:rPr>
        <w:t xml:space="preserve"> between excitation and inhibition during sensory adaptation </w:t>
      </w:r>
      <w:r w:rsidR="00F30943">
        <w:rPr>
          <w:rFonts w:asciiTheme="minorBidi" w:hAnsiTheme="minorBidi"/>
          <w:sz w:val="24"/>
          <w:szCs w:val="24"/>
        </w:rPr>
        <w:t xml:space="preserve">is skewed toward excitation </w:t>
      </w:r>
      <w:r w:rsidR="006B5679" w:rsidRPr="00F30943">
        <w:rPr>
          <w:rFonts w:asciiTheme="minorBidi" w:hAnsiTheme="minorBidi"/>
          <w:sz w:val="24"/>
          <w:szCs w:val="24"/>
        </w:rPr>
        <w:fldChar w:fldCharType="begin"/>
      </w:r>
      <w:r w:rsidR="006B5679" w:rsidRPr="00F30943">
        <w:rPr>
          <w:rFonts w:asciiTheme="minorBidi" w:hAnsiTheme="minorBidi"/>
          <w:sz w:val="24"/>
          <w:szCs w:val="24"/>
        </w:rPr>
        <w:instrText xml:space="preserve"> ADDIN ZOTERO_ITEM CSL_CITATION {"citationID":"2bfm5nqvip","properties":{"formattedCitation":"(Heiss et al., 2008; Cohen-Kashi Malina et al., 2013)","plainCitation":"(Heiss et al., 2008; Cohen-Kashi Malina et al., 2013)"},"citationItems":[{"id":1284,"uris":["http://zotero.org/groups/344142/items/S2IH6BGJ"],"uri":["http://zotero.org/groups/344142/items/S2IH6BGJ"],"itemData":{"id":1284,"type":"article-journal","title":"Shift in the balance between excitation and inhibition during sensory adaptation of S1 neurons","container-title":"The Journal of Neuroscience: The Official Journal of the Society for Neuroscience","page":"13320-13330","volume":"28","issue":"49","source":"NCBI PubMed","abstract":"Sustained stimulation of sensory organs results in adaptation of the neuronal response along the sensory pathway. Whether or not cortical adaptation affects equally excitation and inhibition is poorly understood. We examined this question using patch recordings of neurons in the barrel cortex of anesthetized rats while repetitively stimulating the principal whisker. We found that inhibition adapts more than excitation, causing the balance between them to shift toward excitation. A comparison of the latency of thalamic firing and evoked excitation and inhibition in the cortex strongly suggests that adaptation of inhibition results mostly from depression of inhibitory synapses rather than adaptation in the firing of inhibitory cells. The differential adaptation of the evoked conductances that shifts the balance toward excitation may act as a gain mechanism which enhances the subthreshold response during sustained stimulation, despite a large reduction in excitation.","DOI":"10.1523/JNEUROSCI.2646-08.2008","ISSN":"1529-2401","note":"PMID: 19052224","journalAbbreviation":"J. Neurosci.","language":"eng","author":[{"family":"Heiss","given":"Jaime E."},{"family":"Katz","given":"Yonatan"},{"family":"Ganmor","given":"Elad"},{"family":"Lampl","given":"Ilan"}],"issued":{"date-parts":[["2008",12,3]]},"PMID":"19052224"}},{"id":1618,"uris":["http://zotero.org/groups/344142/items/GXZWGQ32"],"uri":["http://zotero.org/groups/344142/items/GXZWGQ32"],"itemData":{"id":1618,"type":"article-journal","title":"Imbalance between excitation and inhibition in the somatosensory cortex produces postadaptation facilitation","container-title":"The Journal of Neuroscience: The Official Journal of the Society for Neuroscience","page":"8463-8471","volume":"33","issue":"19","source":"NCBI PubMed","abstract":"Adaptation is typically associated with attenuation of the neuronal response during sustained or repetitive sensory stimulation, followed by a gradual recovery of the response to its baseline level thereafter. Here, we examined the process of recovery from sensory adaptation in layer IV cells of the rat barrel cortex using in vivo intracellular recordings. Surprisingly, in approximately one-third of the cells, the response to a test stimulus delivered a few hundred milliseconds after the adapting stimulation was significantly facilitated. Recordings under different holding potentials revealed that the enhanced response was the result of an imbalance between excitation and inhibition, where a faster recovery of excitation compared with inhibition facilitated the response. Hence, our data provide the first mechanistic explanation of sensory facilitation after adaptation and suggest that adaptation increases the sensitivity of cortical neurons to sensory stimulation by altering the balance between excitation and inhibition.","DOI":"10.1523/JNEUROSCI.4845-12.2013","ISSN":"1529-2401","note":"PMID: 23658183","journalAbbreviation":"J. Neurosci.","language":"eng","author":[{"family":"Cohen-Kashi Malina","given":"Katayun"},{"family":"Jubran","given":"Muna"},{"family":"Katz","given":"Yonatan"},{"family":"Lampl","given":"Ilan"}],"issued":{"date-parts":[["2013",5,8]]},"PMID":"23658183"}}],"schema":"https://github.com/citation-style-language/schema/raw/master/csl-citation.json"} </w:instrText>
      </w:r>
      <w:r w:rsidR="006B5679" w:rsidRPr="00F30943">
        <w:rPr>
          <w:rFonts w:asciiTheme="minorBidi" w:hAnsiTheme="minorBidi"/>
          <w:sz w:val="24"/>
          <w:szCs w:val="24"/>
        </w:rPr>
        <w:fldChar w:fldCharType="separate"/>
      </w:r>
      <w:r w:rsidR="006B5679" w:rsidRPr="00F30943">
        <w:rPr>
          <w:rFonts w:ascii="Arial" w:hAnsi="Arial" w:cs="Arial"/>
          <w:sz w:val="24"/>
          <w:szCs w:val="24"/>
        </w:rPr>
        <w:t>(Heiss et al., 2008; Cohen-Kashi Malina et al., 2013)</w:t>
      </w:r>
      <w:r w:rsidR="006B5679" w:rsidRPr="00F30943">
        <w:rPr>
          <w:rFonts w:asciiTheme="minorBidi" w:hAnsiTheme="minorBidi"/>
          <w:sz w:val="24"/>
          <w:szCs w:val="24"/>
        </w:rPr>
        <w:fldChar w:fldCharType="end"/>
      </w:r>
      <w:r w:rsidR="00344E30" w:rsidRPr="00F30943">
        <w:rPr>
          <w:rFonts w:asciiTheme="minorBidi" w:hAnsiTheme="minorBidi"/>
          <w:sz w:val="24"/>
          <w:szCs w:val="24"/>
        </w:rPr>
        <w:t>.</w:t>
      </w:r>
      <w:r w:rsidR="008B27A1" w:rsidRPr="00F30943">
        <w:rPr>
          <w:rFonts w:asciiTheme="minorBidi" w:hAnsiTheme="minorBidi"/>
          <w:sz w:val="24"/>
          <w:szCs w:val="24"/>
          <w:rtl/>
        </w:rPr>
        <w:t xml:space="preserve"> </w:t>
      </w:r>
      <w:r w:rsidR="008B27A1" w:rsidRPr="00F30943">
        <w:rPr>
          <w:rFonts w:asciiTheme="minorBidi" w:hAnsiTheme="minorBidi"/>
          <w:sz w:val="24"/>
          <w:szCs w:val="24"/>
        </w:rPr>
        <w:t xml:space="preserve"> </w:t>
      </w:r>
      <w:r w:rsidR="00200274" w:rsidRPr="00F30943">
        <w:rPr>
          <w:rFonts w:asciiTheme="minorBidi" w:hAnsiTheme="minorBidi"/>
          <w:sz w:val="24"/>
          <w:szCs w:val="24"/>
        </w:rPr>
        <w:t xml:space="preserve">Yet, </w:t>
      </w:r>
      <w:r w:rsidR="00AC4C4A">
        <w:rPr>
          <w:rFonts w:asciiTheme="minorBidi" w:hAnsiTheme="minorBidi"/>
          <w:sz w:val="24"/>
          <w:szCs w:val="24"/>
        </w:rPr>
        <w:t xml:space="preserve">it is unknown if adaptation indeed increases the number of active input afferents that are required to elicit a </w:t>
      </w:r>
      <w:r w:rsidR="00C6782D" w:rsidRPr="00F30943">
        <w:rPr>
          <w:rFonts w:asciiTheme="minorBidi" w:hAnsiTheme="minorBidi"/>
          <w:sz w:val="24"/>
          <w:szCs w:val="24"/>
        </w:rPr>
        <w:t xml:space="preserve">firing </w:t>
      </w:r>
      <w:r w:rsidR="00FD3027" w:rsidRPr="00F30943">
        <w:rPr>
          <w:rFonts w:asciiTheme="minorBidi" w:hAnsiTheme="minorBidi"/>
          <w:sz w:val="24"/>
          <w:szCs w:val="24"/>
        </w:rPr>
        <w:t xml:space="preserve">response </w:t>
      </w:r>
      <w:r w:rsidR="00AC4C4A">
        <w:rPr>
          <w:rFonts w:asciiTheme="minorBidi" w:hAnsiTheme="minorBidi"/>
          <w:sz w:val="24"/>
          <w:szCs w:val="24"/>
        </w:rPr>
        <w:t xml:space="preserve">when compared to </w:t>
      </w:r>
      <w:r w:rsidR="00C6782D" w:rsidRPr="00F30943">
        <w:rPr>
          <w:rFonts w:asciiTheme="minorBidi" w:hAnsiTheme="minorBidi"/>
          <w:sz w:val="24"/>
          <w:szCs w:val="24"/>
        </w:rPr>
        <w:t>the non-adapted response</w:t>
      </w:r>
      <w:r w:rsidR="00FD3027" w:rsidRPr="00F30943">
        <w:rPr>
          <w:rFonts w:asciiTheme="minorBidi" w:hAnsiTheme="minorBidi"/>
          <w:sz w:val="24"/>
          <w:szCs w:val="24"/>
        </w:rPr>
        <w:t xml:space="preserve">. </w:t>
      </w:r>
    </w:p>
    <w:p w14:paraId="0F180394" w14:textId="77777777" w:rsidR="000608C6" w:rsidRDefault="000608C6" w:rsidP="00FB2752">
      <w:pPr>
        <w:spacing w:line="360" w:lineRule="auto"/>
        <w:rPr>
          <w:ins w:id="67" w:author="user" w:date="2016-07-07T18:40:00Z"/>
          <w:sz w:val="24"/>
          <w:szCs w:val="24"/>
        </w:rPr>
      </w:pPr>
    </w:p>
    <w:p w14:paraId="105511C6" w14:textId="4B16EF8B" w:rsidR="00FB2752" w:rsidRPr="00884B6D" w:rsidRDefault="00FB2752" w:rsidP="00FB2752">
      <w:pPr>
        <w:spacing w:line="360" w:lineRule="auto"/>
        <w:rPr>
          <w:ins w:id="68" w:author="user" w:date="2016-07-07T18:49:00Z"/>
          <w:rFonts w:asciiTheme="minorBidi" w:hAnsiTheme="minorBidi"/>
          <w:sz w:val="24"/>
          <w:szCs w:val="24"/>
          <w:rPrChange w:id="69" w:author="user" w:date="2016-07-07T19:17:00Z">
            <w:rPr>
              <w:ins w:id="70" w:author="user" w:date="2016-07-07T18:49:00Z"/>
              <w:sz w:val="24"/>
              <w:szCs w:val="24"/>
            </w:rPr>
          </w:rPrChange>
        </w:rPr>
      </w:pPr>
      <w:ins w:id="71" w:author="user" w:date="2016-07-07T18:40:00Z">
        <w:r w:rsidRPr="00884B6D">
          <w:rPr>
            <w:rFonts w:asciiTheme="minorBidi" w:hAnsiTheme="minorBidi"/>
            <w:sz w:val="24"/>
            <w:szCs w:val="24"/>
            <w:rPrChange w:id="72" w:author="user" w:date="2016-07-07T19:17:00Z">
              <w:rPr>
                <w:sz w:val="24"/>
                <w:szCs w:val="24"/>
              </w:rPr>
            </w:rPrChange>
          </w:rPr>
          <w:t>Conclusions</w:t>
        </w:r>
      </w:ins>
    </w:p>
    <w:p w14:paraId="31CFA568" w14:textId="7C5EE243" w:rsidR="007C5456" w:rsidRPr="00884B6D" w:rsidRDefault="00304044" w:rsidP="00621F9D">
      <w:pPr>
        <w:spacing w:line="360" w:lineRule="auto"/>
        <w:rPr>
          <w:ins w:id="73" w:author="user" w:date="2016-07-07T18:40:00Z"/>
          <w:rFonts w:asciiTheme="minorBidi" w:hAnsiTheme="minorBidi"/>
          <w:sz w:val="24"/>
          <w:szCs w:val="24"/>
          <w:rPrChange w:id="74" w:author="user" w:date="2016-07-07T19:17:00Z">
            <w:rPr>
              <w:ins w:id="75" w:author="user" w:date="2016-07-07T18:40:00Z"/>
              <w:sz w:val="24"/>
              <w:szCs w:val="24"/>
            </w:rPr>
          </w:rPrChange>
        </w:rPr>
      </w:pPr>
      <w:ins w:id="76" w:author="user" w:date="2016-07-07T18:58:00Z">
        <w:r w:rsidRPr="00884B6D">
          <w:rPr>
            <w:rFonts w:asciiTheme="minorBidi" w:hAnsiTheme="minorBidi"/>
            <w:sz w:val="24"/>
            <w:szCs w:val="24"/>
            <w:rPrChange w:id="77" w:author="user" w:date="2016-07-07T19:17:00Z">
              <w:rPr>
                <w:sz w:val="24"/>
                <w:szCs w:val="24"/>
              </w:rPr>
            </w:rPrChange>
          </w:rPr>
          <w:t xml:space="preserve">In the </w:t>
        </w:r>
      </w:ins>
      <w:ins w:id="78" w:author="user" w:date="2016-07-07T18:59:00Z">
        <w:r w:rsidRPr="00884B6D">
          <w:rPr>
            <w:rFonts w:asciiTheme="minorBidi" w:hAnsiTheme="minorBidi"/>
            <w:sz w:val="24"/>
            <w:szCs w:val="24"/>
            <w:rPrChange w:id="79" w:author="user" w:date="2016-07-07T19:17:00Z">
              <w:rPr>
                <w:sz w:val="24"/>
                <w:szCs w:val="24"/>
              </w:rPr>
            </w:rPrChange>
          </w:rPr>
          <w:t>somatosensory</w:t>
        </w:r>
      </w:ins>
      <w:ins w:id="80" w:author="user" w:date="2016-07-07T18:58:00Z">
        <w:r w:rsidRPr="00884B6D">
          <w:rPr>
            <w:rFonts w:asciiTheme="minorBidi" w:hAnsiTheme="minorBidi"/>
            <w:sz w:val="24"/>
            <w:szCs w:val="24"/>
            <w:rPrChange w:id="81" w:author="user" w:date="2016-07-07T19:17:00Z">
              <w:rPr>
                <w:sz w:val="24"/>
                <w:szCs w:val="24"/>
              </w:rPr>
            </w:rPrChange>
          </w:rPr>
          <w:t xml:space="preserve"> </w:t>
        </w:r>
      </w:ins>
      <w:ins w:id="82" w:author="user" w:date="2016-07-07T18:59:00Z">
        <w:r w:rsidR="005A5DA5">
          <w:rPr>
            <w:rFonts w:asciiTheme="minorBidi" w:hAnsiTheme="minorBidi"/>
            <w:sz w:val="24"/>
            <w:szCs w:val="24"/>
          </w:rPr>
          <w:t xml:space="preserve">cortex adaptation is </w:t>
        </w:r>
      </w:ins>
      <w:ins w:id="83" w:author="user" w:date="2016-07-10T10:42:00Z">
        <w:r w:rsidR="005A5DA5">
          <w:rPr>
            <w:rFonts w:asciiTheme="minorBidi" w:hAnsiTheme="minorBidi"/>
            <w:sz w:val="24"/>
            <w:szCs w:val="24"/>
          </w:rPr>
          <w:t>manifested</w:t>
        </w:r>
      </w:ins>
      <w:ins w:id="84" w:author="user" w:date="2016-07-07T18:59:00Z">
        <w:r w:rsidR="005A5DA5">
          <w:rPr>
            <w:rFonts w:asciiTheme="minorBidi" w:hAnsiTheme="minorBidi"/>
            <w:sz w:val="24"/>
            <w:szCs w:val="24"/>
          </w:rPr>
          <w:t xml:space="preserve"> </w:t>
        </w:r>
      </w:ins>
      <w:ins w:id="85" w:author="user" w:date="2016-07-10T10:42:00Z">
        <w:r w:rsidR="005A5DA5">
          <w:rPr>
            <w:rFonts w:asciiTheme="minorBidi" w:hAnsiTheme="minorBidi"/>
            <w:sz w:val="24"/>
            <w:szCs w:val="24"/>
          </w:rPr>
          <w:t>at</w:t>
        </w:r>
      </w:ins>
      <w:ins w:id="86" w:author="user" w:date="2016-07-07T18:59:00Z">
        <w:r w:rsidRPr="00884B6D">
          <w:rPr>
            <w:rFonts w:asciiTheme="minorBidi" w:hAnsiTheme="minorBidi"/>
            <w:sz w:val="24"/>
            <w:szCs w:val="24"/>
            <w:rPrChange w:id="87" w:author="user" w:date="2016-07-07T19:17:00Z">
              <w:rPr>
                <w:sz w:val="24"/>
                <w:szCs w:val="24"/>
              </w:rPr>
            </w:rPrChange>
          </w:rPr>
          <w:t xml:space="preserve"> different stages of processing, from the receptors all the</w:t>
        </w:r>
      </w:ins>
      <w:ins w:id="88" w:author="user" w:date="2016-07-07T19:00:00Z">
        <w:r w:rsidRPr="00884B6D">
          <w:rPr>
            <w:rFonts w:asciiTheme="minorBidi" w:hAnsiTheme="minorBidi"/>
            <w:sz w:val="24"/>
            <w:szCs w:val="24"/>
            <w:rPrChange w:id="89" w:author="user" w:date="2016-07-07T19:17:00Z">
              <w:rPr>
                <w:sz w:val="24"/>
                <w:szCs w:val="24"/>
              </w:rPr>
            </w:rPrChange>
          </w:rPr>
          <w:t xml:space="preserve"> way to the cortex. </w:t>
        </w:r>
      </w:ins>
      <w:ins w:id="90" w:author="user" w:date="2016-07-10T10:48:00Z">
        <w:r w:rsidR="00621F9D">
          <w:rPr>
            <w:rFonts w:asciiTheme="minorBidi" w:hAnsiTheme="minorBidi"/>
            <w:sz w:val="24"/>
            <w:szCs w:val="24"/>
          </w:rPr>
          <w:t>Different studies indicate that s</w:t>
        </w:r>
      </w:ins>
      <w:ins w:id="91" w:author="user" w:date="2016-07-07T19:04:00Z">
        <w:r w:rsidR="004F0C11" w:rsidRPr="00884B6D">
          <w:rPr>
            <w:rFonts w:asciiTheme="minorBidi" w:hAnsiTheme="minorBidi"/>
            <w:sz w:val="24"/>
            <w:szCs w:val="24"/>
            <w:rPrChange w:id="92" w:author="user" w:date="2016-07-07T19:17:00Z">
              <w:rPr>
                <w:sz w:val="24"/>
                <w:szCs w:val="24"/>
              </w:rPr>
            </w:rPrChange>
          </w:rPr>
          <w:t xml:space="preserve">hort term synaptic depression is the major mechanism that is responsible for adaptation in this system. </w:t>
        </w:r>
      </w:ins>
      <w:ins w:id="93" w:author="user" w:date="2016-07-07T19:10:00Z">
        <w:r w:rsidR="00B47CDD" w:rsidRPr="00884B6D">
          <w:rPr>
            <w:rFonts w:asciiTheme="minorBidi" w:hAnsiTheme="minorBidi"/>
            <w:sz w:val="24"/>
            <w:szCs w:val="24"/>
            <w:rPrChange w:id="94" w:author="user" w:date="2016-07-07T19:17:00Z">
              <w:rPr>
                <w:sz w:val="24"/>
                <w:szCs w:val="24"/>
              </w:rPr>
            </w:rPrChange>
          </w:rPr>
          <w:t>Yet, at each stage of processing, adaptation can be inherited from earlier stages</w:t>
        </w:r>
      </w:ins>
      <w:ins w:id="95" w:author="user" w:date="2016-07-07T19:11:00Z">
        <w:r w:rsidR="00B47CDD" w:rsidRPr="00884B6D">
          <w:rPr>
            <w:rFonts w:asciiTheme="minorBidi" w:hAnsiTheme="minorBidi"/>
            <w:sz w:val="24"/>
            <w:szCs w:val="24"/>
            <w:rPrChange w:id="96" w:author="user" w:date="2016-07-07T19:17:00Z">
              <w:rPr>
                <w:sz w:val="24"/>
                <w:szCs w:val="24"/>
              </w:rPr>
            </w:rPrChange>
          </w:rPr>
          <w:t xml:space="preserve">. </w:t>
        </w:r>
      </w:ins>
      <w:ins w:id="97" w:author="user" w:date="2016-07-07T19:12:00Z">
        <w:r w:rsidR="00571136" w:rsidRPr="00884B6D">
          <w:rPr>
            <w:rFonts w:asciiTheme="minorBidi" w:hAnsiTheme="minorBidi"/>
            <w:sz w:val="24"/>
            <w:szCs w:val="24"/>
            <w:rPrChange w:id="98" w:author="user" w:date="2016-07-07T19:17:00Z">
              <w:rPr>
                <w:sz w:val="24"/>
                <w:szCs w:val="24"/>
              </w:rPr>
            </w:rPrChange>
          </w:rPr>
          <w:t xml:space="preserve">That STD plays pivotal role in adaptation is supported by the high specificity of adaptation to </w:t>
        </w:r>
      </w:ins>
      <w:ins w:id="99" w:author="user" w:date="2016-07-07T19:13:00Z">
        <w:r w:rsidR="00571136" w:rsidRPr="00884B6D">
          <w:rPr>
            <w:rFonts w:asciiTheme="minorBidi" w:hAnsiTheme="minorBidi"/>
            <w:sz w:val="24"/>
            <w:szCs w:val="24"/>
            <w:rPrChange w:id="100" w:author="user" w:date="2016-07-07T19:17:00Z">
              <w:rPr>
                <w:sz w:val="24"/>
                <w:szCs w:val="24"/>
              </w:rPr>
            </w:rPrChange>
          </w:rPr>
          <w:t xml:space="preserve">whisker identity or the </w:t>
        </w:r>
        <w:r w:rsidR="00552A46" w:rsidRPr="00884B6D">
          <w:rPr>
            <w:rFonts w:asciiTheme="minorBidi" w:hAnsiTheme="minorBidi"/>
            <w:sz w:val="24"/>
            <w:szCs w:val="24"/>
            <w:rPrChange w:id="101" w:author="user" w:date="2016-07-07T19:17:00Z">
              <w:rPr>
                <w:sz w:val="24"/>
                <w:szCs w:val="24"/>
              </w:rPr>
            </w:rPrChange>
          </w:rPr>
          <w:t>direction of whisk</w:t>
        </w:r>
        <w:r w:rsidR="00E833F3" w:rsidRPr="00884B6D">
          <w:rPr>
            <w:rFonts w:asciiTheme="minorBidi" w:hAnsiTheme="minorBidi"/>
            <w:sz w:val="24"/>
            <w:szCs w:val="24"/>
            <w:rPrChange w:id="102" w:author="user" w:date="2016-07-07T19:17:00Z">
              <w:rPr>
                <w:sz w:val="24"/>
                <w:szCs w:val="24"/>
              </w:rPr>
            </w:rPrChange>
          </w:rPr>
          <w:t>er deflection</w:t>
        </w:r>
      </w:ins>
      <w:ins w:id="103" w:author="user" w:date="2016-07-07T19:16:00Z">
        <w:r w:rsidR="00E833F3" w:rsidRPr="00884B6D">
          <w:rPr>
            <w:rFonts w:asciiTheme="minorBidi" w:hAnsiTheme="minorBidi"/>
            <w:sz w:val="24"/>
            <w:szCs w:val="24"/>
            <w:rPrChange w:id="104" w:author="user" w:date="2016-07-07T19:17:00Z">
              <w:rPr>
                <w:sz w:val="24"/>
                <w:szCs w:val="24"/>
              </w:rPr>
            </w:rPrChange>
          </w:rPr>
          <w:t xml:space="preserve"> and the lack of</w:t>
        </w:r>
        <w:r w:rsidR="00C20BE4" w:rsidRPr="00884B6D">
          <w:rPr>
            <w:rFonts w:asciiTheme="minorBidi" w:hAnsiTheme="minorBidi"/>
            <w:sz w:val="24"/>
            <w:szCs w:val="24"/>
            <w:rPrChange w:id="105" w:author="user" w:date="2016-07-07T19:17:00Z">
              <w:rPr>
                <w:sz w:val="24"/>
                <w:szCs w:val="24"/>
              </w:rPr>
            </w:rPrChange>
          </w:rPr>
          <w:t xml:space="preserve"> findings that may support</w:t>
        </w:r>
        <w:r w:rsidR="00E833F3" w:rsidRPr="00884B6D">
          <w:rPr>
            <w:rFonts w:asciiTheme="minorBidi" w:hAnsiTheme="minorBidi"/>
            <w:sz w:val="24"/>
            <w:szCs w:val="24"/>
            <w:rPrChange w:id="106" w:author="user" w:date="2016-07-07T19:17:00Z">
              <w:rPr>
                <w:sz w:val="24"/>
                <w:szCs w:val="24"/>
              </w:rPr>
            </w:rPrChange>
          </w:rPr>
          <w:t xml:space="preserve"> other mechanisms such as intrinsic or build-up of inhibition. </w:t>
        </w:r>
      </w:ins>
    </w:p>
    <w:p w14:paraId="168A1A12" w14:textId="01B05A0C" w:rsidR="00FB2752" w:rsidRPr="00FB2752" w:rsidRDefault="00FB2752" w:rsidP="00FB2752">
      <w:pPr>
        <w:spacing w:line="360" w:lineRule="auto"/>
        <w:rPr>
          <w:sz w:val="24"/>
          <w:szCs w:val="24"/>
        </w:rPr>
      </w:pPr>
    </w:p>
    <w:sectPr w:rsidR="00FB2752" w:rsidRPr="00FB2752" w:rsidSect="001C14B6">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4" w:author="user" w:date="2016-06-28T17:38:00Z" w:initials="u">
    <w:p w14:paraId="64C9A710" w14:textId="75459B3F" w:rsidR="00125C81" w:rsidRDefault="00125C81">
      <w:pPr>
        <w:pStyle w:val="CommentText"/>
      </w:pPr>
      <w:r>
        <w:rPr>
          <w:rStyle w:val="CommentReference"/>
        </w:rPr>
        <w:annotationRef/>
      </w:r>
      <w:r>
        <w:t>I think that we should add a figure from her work. What do you think?</w:t>
      </w:r>
    </w:p>
  </w:comment>
  <w:comment w:id="47" w:author="user" w:date="2016-06-28T17:44:00Z" w:initials="u">
    <w:p w14:paraId="5B4A9745" w14:textId="25D0F9E9" w:rsidR="006C5009" w:rsidRDefault="006C5009" w:rsidP="00E646EE">
      <w:pPr>
        <w:pStyle w:val="CommentText"/>
      </w:pPr>
      <w:r>
        <w:rPr>
          <w:rStyle w:val="CommentReference"/>
        </w:rPr>
        <w:annotationRef/>
      </w:r>
      <w:r>
        <w:t xml:space="preserve">Again check in </w:t>
      </w:r>
      <w:proofErr w:type="spellStart"/>
      <w:r>
        <w:t>Heiss</w:t>
      </w:r>
      <w:proofErr w:type="spellEnd"/>
      <w:r>
        <w:t xml:space="preserve"> paper 2008, there is another </w:t>
      </w:r>
      <w:proofErr w:type="gramStart"/>
      <w:r w:rsidR="006762AB">
        <w:t xml:space="preserve">reference </w:t>
      </w:r>
      <w:r>
        <w:t xml:space="preserve"> for</w:t>
      </w:r>
      <w:proofErr w:type="gramEnd"/>
      <w:r>
        <w:t xml:space="preserve"> </w:t>
      </w:r>
      <w:proofErr w:type="spellStart"/>
      <w:r w:rsidR="006762AB">
        <w:t>build up</w:t>
      </w:r>
      <w:proofErr w:type="spellEnd"/>
      <w:r w:rsidR="006762AB">
        <w:t xml:space="preserve"> </w:t>
      </w:r>
      <w:r w:rsidR="00E646EE">
        <w:t>inhibition</w:t>
      </w:r>
      <w:r>
        <w:t xml:space="preserve">. </w:t>
      </w:r>
    </w:p>
  </w:comment>
  <w:comment w:id="46" w:author="yon" w:date="2016-06-17T10:10:00Z" w:initials="y">
    <w:p w14:paraId="274DF2C6" w14:textId="77777777" w:rsidR="007F5626" w:rsidRDefault="007F5626">
      <w:pPr>
        <w:pStyle w:val="CommentText"/>
      </w:pPr>
      <w:r>
        <w:rPr>
          <w:rStyle w:val="CommentReference"/>
        </w:rPr>
        <w:annotationRef/>
      </w:r>
      <w:proofErr w:type="gramStart"/>
      <w:r w:rsidR="00D34A0B">
        <w:t>mentioned</w:t>
      </w:r>
      <w:proofErr w:type="gramEnd"/>
      <w:r w:rsidR="00D34A0B">
        <w:t xml:space="preserve"> in page 3</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39AF9D" w15:done="0"/>
  <w15:commentEx w15:paraId="64C9A710" w15:done="0"/>
  <w15:commentEx w15:paraId="5B4A9745" w15:done="0"/>
  <w15:commentEx w15:paraId="274DF2C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F7738"/>
    <w:multiLevelType w:val="hybridMultilevel"/>
    <w:tmpl w:val="5024FAF6"/>
    <w:lvl w:ilvl="0" w:tplc="487042F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2FE"/>
    <w:rsid w:val="000103B9"/>
    <w:rsid w:val="00013D4D"/>
    <w:rsid w:val="00014FB2"/>
    <w:rsid w:val="0002013F"/>
    <w:rsid w:val="0002220C"/>
    <w:rsid w:val="000226A9"/>
    <w:rsid w:val="00024B39"/>
    <w:rsid w:val="00025764"/>
    <w:rsid w:val="00030FF3"/>
    <w:rsid w:val="00032BF8"/>
    <w:rsid w:val="0003331C"/>
    <w:rsid w:val="000344C5"/>
    <w:rsid w:val="000359C6"/>
    <w:rsid w:val="0003744B"/>
    <w:rsid w:val="000401D3"/>
    <w:rsid w:val="00043950"/>
    <w:rsid w:val="0004639A"/>
    <w:rsid w:val="00051749"/>
    <w:rsid w:val="000538B1"/>
    <w:rsid w:val="00055C4F"/>
    <w:rsid w:val="00056FBC"/>
    <w:rsid w:val="000608C6"/>
    <w:rsid w:val="000631FD"/>
    <w:rsid w:val="000636DA"/>
    <w:rsid w:val="0006650D"/>
    <w:rsid w:val="0006656B"/>
    <w:rsid w:val="000674ED"/>
    <w:rsid w:val="00070597"/>
    <w:rsid w:val="00070F1F"/>
    <w:rsid w:val="00077277"/>
    <w:rsid w:val="00080AB9"/>
    <w:rsid w:val="000818F7"/>
    <w:rsid w:val="00082B65"/>
    <w:rsid w:val="0008346F"/>
    <w:rsid w:val="00083535"/>
    <w:rsid w:val="000839B3"/>
    <w:rsid w:val="00087311"/>
    <w:rsid w:val="00087701"/>
    <w:rsid w:val="00087A36"/>
    <w:rsid w:val="00090595"/>
    <w:rsid w:val="00093F33"/>
    <w:rsid w:val="00095F9F"/>
    <w:rsid w:val="00096654"/>
    <w:rsid w:val="00096D68"/>
    <w:rsid w:val="000A0B99"/>
    <w:rsid w:val="000A136E"/>
    <w:rsid w:val="000A52AD"/>
    <w:rsid w:val="000B7431"/>
    <w:rsid w:val="000C0C65"/>
    <w:rsid w:val="000C34EE"/>
    <w:rsid w:val="000C42D1"/>
    <w:rsid w:val="000D73B6"/>
    <w:rsid w:val="000D7FF5"/>
    <w:rsid w:val="000E018F"/>
    <w:rsid w:val="000E238D"/>
    <w:rsid w:val="000E3150"/>
    <w:rsid w:val="000E37FD"/>
    <w:rsid w:val="000E44DA"/>
    <w:rsid w:val="000E4BE1"/>
    <w:rsid w:val="000E55BE"/>
    <w:rsid w:val="000E772A"/>
    <w:rsid w:val="000F045E"/>
    <w:rsid w:val="000F09A4"/>
    <w:rsid w:val="000F1EE3"/>
    <w:rsid w:val="000F34CE"/>
    <w:rsid w:val="000F3F93"/>
    <w:rsid w:val="000F41AA"/>
    <w:rsid w:val="000F559B"/>
    <w:rsid w:val="000F6F2A"/>
    <w:rsid w:val="000F712C"/>
    <w:rsid w:val="000F78E0"/>
    <w:rsid w:val="000F7EA9"/>
    <w:rsid w:val="00101E11"/>
    <w:rsid w:val="00103F23"/>
    <w:rsid w:val="0011165C"/>
    <w:rsid w:val="00111935"/>
    <w:rsid w:val="00111C54"/>
    <w:rsid w:val="0011297B"/>
    <w:rsid w:val="00113831"/>
    <w:rsid w:val="00125C81"/>
    <w:rsid w:val="00131794"/>
    <w:rsid w:val="00132733"/>
    <w:rsid w:val="0013295D"/>
    <w:rsid w:val="001351A3"/>
    <w:rsid w:val="00135312"/>
    <w:rsid w:val="00136D96"/>
    <w:rsid w:val="00140ACB"/>
    <w:rsid w:val="00142ED0"/>
    <w:rsid w:val="00143E8B"/>
    <w:rsid w:val="001454B5"/>
    <w:rsid w:val="001464F9"/>
    <w:rsid w:val="001506F7"/>
    <w:rsid w:val="00150FF0"/>
    <w:rsid w:val="0015104C"/>
    <w:rsid w:val="00152AD9"/>
    <w:rsid w:val="00153583"/>
    <w:rsid w:val="001558D8"/>
    <w:rsid w:val="00155B39"/>
    <w:rsid w:val="001560B8"/>
    <w:rsid w:val="00160AEE"/>
    <w:rsid w:val="0016402B"/>
    <w:rsid w:val="001640D8"/>
    <w:rsid w:val="001655D7"/>
    <w:rsid w:val="00165DBB"/>
    <w:rsid w:val="00167D12"/>
    <w:rsid w:val="00170C91"/>
    <w:rsid w:val="0017471D"/>
    <w:rsid w:val="00174C44"/>
    <w:rsid w:val="00175207"/>
    <w:rsid w:val="00175D94"/>
    <w:rsid w:val="00181BD4"/>
    <w:rsid w:val="001853B2"/>
    <w:rsid w:val="00187F01"/>
    <w:rsid w:val="0019095B"/>
    <w:rsid w:val="001934C2"/>
    <w:rsid w:val="00194AC3"/>
    <w:rsid w:val="00197B9F"/>
    <w:rsid w:val="001A06A9"/>
    <w:rsid w:val="001A1802"/>
    <w:rsid w:val="001A197A"/>
    <w:rsid w:val="001A1AE3"/>
    <w:rsid w:val="001A2987"/>
    <w:rsid w:val="001A4AD2"/>
    <w:rsid w:val="001A4DBC"/>
    <w:rsid w:val="001A533E"/>
    <w:rsid w:val="001A5DF5"/>
    <w:rsid w:val="001A6013"/>
    <w:rsid w:val="001A7AA6"/>
    <w:rsid w:val="001B018C"/>
    <w:rsid w:val="001B3C27"/>
    <w:rsid w:val="001B52ED"/>
    <w:rsid w:val="001B5583"/>
    <w:rsid w:val="001B7ED0"/>
    <w:rsid w:val="001C14B6"/>
    <w:rsid w:val="001C3760"/>
    <w:rsid w:val="001C684E"/>
    <w:rsid w:val="001D35FB"/>
    <w:rsid w:val="001D4AA8"/>
    <w:rsid w:val="001D5B4F"/>
    <w:rsid w:val="001D5D97"/>
    <w:rsid w:val="001D672A"/>
    <w:rsid w:val="001E0721"/>
    <w:rsid w:val="001E2180"/>
    <w:rsid w:val="001E4F86"/>
    <w:rsid w:val="001E53FC"/>
    <w:rsid w:val="001E7231"/>
    <w:rsid w:val="001E7F29"/>
    <w:rsid w:val="001F1ACA"/>
    <w:rsid w:val="001F2A3B"/>
    <w:rsid w:val="001F3878"/>
    <w:rsid w:val="001F6F91"/>
    <w:rsid w:val="00200274"/>
    <w:rsid w:val="00202CFE"/>
    <w:rsid w:val="002030AF"/>
    <w:rsid w:val="002064B9"/>
    <w:rsid w:val="00206DA3"/>
    <w:rsid w:val="002172DC"/>
    <w:rsid w:val="00217F60"/>
    <w:rsid w:val="0022035B"/>
    <w:rsid w:val="00220979"/>
    <w:rsid w:val="00221E0D"/>
    <w:rsid w:val="00223087"/>
    <w:rsid w:val="00223BF3"/>
    <w:rsid w:val="00224407"/>
    <w:rsid w:val="00226149"/>
    <w:rsid w:val="00226C4F"/>
    <w:rsid w:val="00231FFE"/>
    <w:rsid w:val="002331A0"/>
    <w:rsid w:val="002339BB"/>
    <w:rsid w:val="00235BB8"/>
    <w:rsid w:val="00235C21"/>
    <w:rsid w:val="00235E20"/>
    <w:rsid w:val="002360EC"/>
    <w:rsid w:val="00241F6C"/>
    <w:rsid w:val="00243723"/>
    <w:rsid w:val="002448C2"/>
    <w:rsid w:val="00246E41"/>
    <w:rsid w:val="00250C21"/>
    <w:rsid w:val="002511DC"/>
    <w:rsid w:val="002535E3"/>
    <w:rsid w:val="00257404"/>
    <w:rsid w:val="002603E5"/>
    <w:rsid w:val="002611EF"/>
    <w:rsid w:val="00263E91"/>
    <w:rsid w:val="00264A56"/>
    <w:rsid w:val="00265036"/>
    <w:rsid w:val="00266CF4"/>
    <w:rsid w:val="00270D80"/>
    <w:rsid w:val="00273BF6"/>
    <w:rsid w:val="00275C3C"/>
    <w:rsid w:val="0027708E"/>
    <w:rsid w:val="002772E4"/>
    <w:rsid w:val="0028272A"/>
    <w:rsid w:val="002918A7"/>
    <w:rsid w:val="00292E38"/>
    <w:rsid w:val="00295882"/>
    <w:rsid w:val="0029686B"/>
    <w:rsid w:val="00296D01"/>
    <w:rsid w:val="00296F42"/>
    <w:rsid w:val="002A1077"/>
    <w:rsid w:val="002A52A6"/>
    <w:rsid w:val="002A6EB9"/>
    <w:rsid w:val="002B34F6"/>
    <w:rsid w:val="002B361A"/>
    <w:rsid w:val="002B4D3A"/>
    <w:rsid w:val="002B5CC6"/>
    <w:rsid w:val="002B7634"/>
    <w:rsid w:val="002C4E78"/>
    <w:rsid w:val="002C65E9"/>
    <w:rsid w:val="002C6658"/>
    <w:rsid w:val="002C6669"/>
    <w:rsid w:val="002C78B1"/>
    <w:rsid w:val="002D554F"/>
    <w:rsid w:val="002D58FA"/>
    <w:rsid w:val="002D65CB"/>
    <w:rsid w:val="002D778B"/>
    <w:rsid w:val="002D7EB0"/>
    <w:rsid w:val="002E6967"/>
    <w:rsid w:val="002E7552"/>
    <w:rsid w:val="002F0819"/>
    <w:rsid w:val="002F3104"/>
    <w:rsid w:val="002F37B5"/>
    <w:rsid w:val="002F42EA"/>
    <w:rsid w:val="002F5B14"/>
    <w:rsid w:val="002F76CB"/>
    <w:rsid w:val="00300E6B"/>
    <w:rsid w:val="0030361C"/>
    <w:rsid w:val="00304044"/>
    <w:rsid w:val="003056F6"/>
    <w:rsid w:val="00305A5B"/>
    <w:rsid w:val="00305BA6"/>
    <w:rsid w:val="0031148E"/>
    <w:rsid w:val="003115DD"/>
    <w:rsid w:val="003119E5"/>
    <w:rsid w:val="00312362"/>
    <w:rsid w:val="00315479"/>
    <w:rsid w:val="00323700"/>
    <w:rsid w:val="0032376F"/>
    <w:rsid w:val="00325A4C"/>
    <w:rsid w:val="0032795B"/>
    <w:rsid w:val="00327E0A"/>
    <w:rsid w:val="00331314"/>
    <w:rsid w:val="003328F9"/>
    <w:rsid w:val="00332F70"/>
    <w:rsid w:val="003349C4"/>
    <w:rsid w:val="00336F3E"/>
    <w:rsid w:val="00337FBD"/>
    <w:rsid w:val="00340B12"/>
    <w:rsid w:val="00341D06"/>
    <w:rsid w:val="00342412"/>
    <w:rsid w:val="00342CE4"/>
    <w:rsid w:val="00342E0E"/>
    <w:rsid w:val="00343714"/>
    <w:rsid w:val="00344E30"/>
    <w:rsid w:val="00345197"/>
    <w:rsid w:val="00350662"/>
    <w:rsid w:val="00350A8B"/>
    <w:rsid w:val="0035103F"/>
    <w:rsid w:val="0035132A"/>
    <w:rsid w:val="003531D9"/>
    <w:rsid w:val="0035440A"/>
    <w:rsid w:val="00355B67"/>
    <w:rsid w:val="00355E8F"/>
    <w:rsid w:val="0036159F"/>
    <w:rsid w:val="00361B29"/>
    <w:rsid w:val="00364A6E"/>
    <w:rsid w:val="00370BE4"/>
    <w:rsid w:val="0037198A"/>
    <w:rsid w:val="00372A80"/>
    <w:rsid w:val="00372B8A"/>
    <w:rsid w:val="00372BAC"/>
    <w:rsid w:val="00372D2E"/>
    <w:rsid w:val="00373247"/>
    <w:rsid w:val="00373249"/>
    <w:rsid w:val="00376BD2"/>
    <w:rsid w:val="00381639"/>
    <w:rsid w:val="00381851"/>
    <w:rsid w:val="00383FF2"/>
    <w:rsid w:val="003858BD"/>
    <w:rsid w:val="00386A41"/>
    <w:rsid w:val="00386C22"/>
    <w:rsid w:val="003917EE"/>
    <w:rsid w:val="00392F15"/>
    <w:rsid w:val="003959D0"/>
    <w:rsid w:val="00395D78"/>
    <w:rsid w:val="003960C3"/>
    <w:rsid w:val="00396F1E"/>
    <w:rsid w:val="003977A1"/>
    <w:rsid w:val="003978A8"/>
    <w:rsid w:val="003A11C9"/>
    <w:rsid w:val="003A1DD9"/>
    <w:rsid w:val="003A60C0"/>
    <w:rsid w:val="003A6B5A"/>
    <w:rsid w:val="003A772B"/>
    <w:rsid w:val="003B0979"/>
    <w:rsid w:val="003B1080"/>
    <w:rsid w:val="003B46FB"/>
    <w:rsid w:val="003B5BB3"/>
    <w:rsid w:val="003B7313"/>
    <w:rsid w:val="003C2B1F"/>
    <w:rsid w:val="003C3EF1"/>
    <w:rsid w:val="003C4ABD"/>
    <w:rsid w:val="003D000A"/>
    <w:rsid w:val="003D090A"/>
    <w:rsid w:val="003D4637"/>
    <w:rsid w:val="003D5D45"/>
    <w:rsid w:val="003D660C"/>
    <w:rsid w:val="003D6D99"/>
    <w:rsid w:val="003D7D89"/>
    <w:rsid w:val="003E0015"/>
    <w:rsid w:val="003E01A5"/>
    <w:rsid w:val="003E19AD"/>
    <w:rsid w:val="003E19BD"/>
    <w:rsid w:val="003E2151"/>
    <w:rsid w:val="003E303F"/>
    <w:rsid w:val="003E4E16"/>
    <w:rsid w:val="003E5532"/>
    <w:rsid w:val="003E5EAC"/>
    <w:rsid w:val="003E7752"/>
    <w:rsid w:val="003F0062"/>
    <w:rsid w:val="003F4D9F"/>
    <w:rsid w:val="003F5AFD"/>
    <w:rsid w:val="003F625A"/>
    <w:rsid w:val="003F6AAC"/>
    <w:rsid w:val="0040018B"/>
    <w:rsid w:val="004001CE"/>
    <w:rsid w:val="004005B7"/>
    <w:rsid w:val="0040134D"/>
    <w:rsid w:val="0040225F"/>
    <w:rsid w:val="00403087"/>
    <w:rsid w:val="00411189"/>
    <w:rsid w:val="00412517"/>
    <w:rsid w:val="00412644"/>
    <w:rsid w:val="00414A3D"/>
    <w:rsid w:val="00416852"/>
    <w:rsid w:val="00416C0E"/>
    <w:rsid w:val="00420379"/>
    <w:rsid w:val="004265CB"/>
    <w:rsid w:val="004267DC"/>
    <w:rsid w:val="00427D4F"/>
    <w:rsid w:val="0043010C"/>
    <w:rsid w:val="004321C3"/>
    <w:rsid w:val="00434E5D"/>
    <w:rsid w:val="004443C2"/>
    <w:rsid w:val="00445609"/>
    <w:rsid w:val="004462ED"/>
    <w:rsid w:val="00447407"/>
    <w:rsid w:val="00447B8B"/>
    <w:rsid w:val="00450614"/>
    <w:rsid w:val="00454D11"/>
    <w:rsid w:val="00462FAD"/>
    <w:rsid w:val="00463111"/>
    <w:rsid w:val="004716FE"/>
    <w:rsid w:val="00471AE5"/>
    <w:rsid w:val="004731FB"/>
    <w:rsid w:val="00480A55"/>
    <w:rsid w:val="004830F0"/>
    <w:rsid w:val="0049434A"/>
    <w:rsid w:val="004943D8"/>
    <w:rsid w:val="0049642A"/>
    <w:rsid w:val="004A2CCB"/>
    <w:rsid w:val="004B0C9B"/>
    <w:rsid w:val="004B1657"/>
    <w:rsid w:val="004B35E9"/>
    <w:rsid w:val="004B39E5"/>
    <w:rsid w:val="004B4699"/>
    <w:rsid w:val="004B6305"/>
    <w:rsid w:val="004B6478"/>
    <w:rsid w:val="004B6527"/>
    <w:rsid w:val="004C04D5"/>
    <w:rsid w:val="004C78E5"/>
    <w:rsid w:val="004C79A7"/>
    <w:rsid w:val="004C7AB4"/>
    <w:rsid w:val="004D292F"/>
    <w:rsid w:val="004D4952"/>
    <w:rsid w:val="004D4C66"/>
    <w:rsid w:val="004D6C2C"/>
    <w:rsid w:val="004E3798"/>
    <w:rsid w:val="004E3D5B"/>
    <w:rsid w:val="004E3F16"/>
    <w:rsid w:val="004E4F07"/>
    <w:rsid w:val="004E60D7"/>
    <w:rsid w:val="004E69BA"/>
    <w:rsid w:val="004F095B"/>
    <w:rsid w:val="004F0C11"/>
    <w:rsid w:val="004F4609"/>
    <w:rsid w:val="004F5729"/>
    <w:rsid w:val="004F65D2"/>
    <w:rsid w:val="0050081F"/>
    <w:rsid w:val="00501270"/>
    <w:rsid w:val="00502394"/>
    <w:rsid w:val="0050474A"/>
    <w:rsid w:val="00505476"/>
    <w:rsid w:val="00514B23"/>
    <w:rsid w:val="005160DC"/>
    <w:rsid w:val="00517A03"/>
    <w:rsid w:val="00523106"/>
    <w:rsid w:val="00523C05"/>
    <w:rsid w:val="00524AFA"/>
    <w:rsid w:val="00525198"/>
    <w:rsid w:val="00530641"/>
    <w:rsid w:val="00535E81"/>
    <w:rsid w:val="00537A5B"/>
    <w:rsid w:val="00541B35"/>
    <w:rsid w:val="005428B2"/>
    <w:rsid w:val="00544A84"/>
    <w:rsid w:val="00546CD6"/>
    <w:rsid w:val="005508AA"/>
    <w:rsid w:val="005509B8"/>
    <w:rsid w:val="005513FD"/>
    <w:rsid w:val="00552A46"/>
    <w:rsid w:val="005543B4"/>
    <w:rsid w:val="00555F55"/>
    <w:rsid w:val="005571A3"/>
    <w:rsid w:val="00557A46"/>
    <w:rsid w:val="005613CE"/>
    <w:rsid w:val="00562AC8"/>
    <w:rsid w:val="005647C5"/>
    <w:rsid w:val="00565621"/>
    <w:rsid w:val="00571136"/>
    <w:rsid w:val="00572244"/>
    <w:rsid w:val="00572CA6"/>
    <w:rsid w:val="00572D80"/>
    <w:rsid w:val="0057544E"/>
    <w:rsid w:val="0058113A"/>
    <w:rsid w:val="0058444A"/>
    <w:rsid w:val="0058722A"/>
    <w:rsid w:val="00591107"/>
    <w:rsid w:val="00591E25"/>
    <w:rsid w:val="005920A4"/>
    <w:rsid w:val="005930BA"/>
    <w:rsid w:val="00593AA5"/>
    <w:rsid w:val="00593E75"/>
    <w:rsid w:val="005959D8"/>
    <w:rsid w:val="005A08E4"/>
    <w:rsid w:val="005A0DE5"/>
    <w:rsid w:val="005A30D1"/>
    <w:rsid w:val="005A5DA5"/>
    <w:rsid w:val="005A612F"/>
    <w:rsid w:val="005B17CE"/>
    <w:rsid w:val="005B340E"/>
    <w:rsid w:val="005B4DD4"/>
    <w:rsid w:val="005B74F6"/>
    <w:rsid w:val="005C0535"/>
    <w:rsid w:val="005C0F26"/>
    <w:rsid w:val="005C490D"/>
    <w:rsid w:val="005D01DF"/>
    <w:rsid w:val="005D15F2"/>
    <w:rsid w:val="005D1618"/>
    <w:rsid w:val="005D17B3"/>
    <w:rsid w:val="005D5DB2"/>
    <w:rsid w:val="005D7CB8"/>
    <w:rsid w:val="005E159F"/>
    <w:rsid w:val="005E2D60"/>
    <w:rsid w:val="005E324C"/>
    <w:rsid w:val="005E4311"/>
    <w:rsid w:val="005F5004"/>
    <w:rsid w:val="005F59A4"/>
    <w:rsid w:val="005F5B06"/>
    <w:rsid w:val="006008A3"/>
    <w:rsid w:val="00601106"/>
    <w:rsid w:val="00601A33"/>
    <w:rsid w:val="00605DBF"/>
    <w:rsid w:val="0061004A"/>
    <w:rsid w:val="0061647F"/>
    <w:rsid w:val="00616F80"/>
    <w:rsid w:val="00621F9D"/>
    <w:rsid w:val="0062333E"/>
    <w:rsid w:val="0063064C"/>
    <w:rsid w:val="0063065A"/>
    <w:rsid w:val="006317E9"/>
    <w:rsid w:val="00631C0E"/>
    <w:rsid w:val="00633A23"/>
    <w:rsid w:val="00641985"/>
    <w:rsid w:val="00641BA5"/>
    <w:rsid w:val="00642370"/>
    <w:rsid w:val="0064485B"/>
    <w:rsid w:val="00644B16"/>
    <w:rsid w:val="00646D7B"/>
    <w:rsid w:val="0065029C"/>
    <w:rsid w:val="006517A5"/>
    <w:rsid w:val="00651989"/>
    <w:rsid w:val="006526F1"/>
    <w:rsid w:val="00654203"/>
    <w:rsid w:val="006559B4"/>
    <w:rsid w:val="00661604"/>
    <w:rsid w:val="006627CA"/>
    <w:rsid w:val="00664622"/>
    <w:rsid w:val="00664D09"/>
    <w:rsid w:val="00664E2D"/>
    <w:rsid w:val="00665C58"/>
    <w:rsid w:val="00667DB8"/>
    <w:rsid w:val="00673FBC"/>
    <w:rsid w:val="00674EE3"/>
    <w:rsid w:val="006762AB"/>
    <w:rsid w:val="00676F9B"/>
    <w:rsid w:val="0068009B"/>
    <w:rsid w:val="0068130B"/>
    <w:rsid w:val="0068163E"/>
    <w:rsid w:val="006817BB"/>
    <w:rsid w:val="00683C49"/>
    <w:rsid w:val="006852C9"/>
    <w:rsid w:val="00687DC3"/>
    <w:rsid w:val="00691029"/>
    <w:rsid w:val="006919C6"/>
    <w:rsid w:val="00691E0E"/>
    <w:rsid w:val="00694E67"/>
    <w:rsid w:val="0069559B"/>
    <w:rsid w:val="006963E3"/>
    <w:rsid w:val="00697701"/>
    <w:rsid w:val="006A0D8C"/>
    <w:rsid w:val="006A2C8E"/>
    <w:rsid w:val="006A5016"/>
    <w:rsid w:val="006B2E56"/>
    <w:rsid w:val="006B3ABD"/>
    <w:rsid w:val="006B4AD8"/>
    <w:rsid w:val="006B5679"/>
    <w:rsid w:val="006C4A1B"/>
    <w:rsid w:val="006C5009"/>
    <w:rsid w:val="006C7ED5"/>
    <w:rsid w:val="006D14A7"/>
    <w:rsid w:val="006D38BC"/>
    <w:rsid w:val="006D42CB"/>
    <w:rsid w:val="006D5449"/>
    <w:rsid w:val="006D5C5A"/>
    <w:rsid w:val="006D701D"/>
    <w:rsid w:val="006E23B1"/>
    <w:rsid w:val="006E3966"/>
    <w:rsid w:val="006E40E4"/>
    <w:rsid w:val="006F03B5"/>
    <w:rsid w:val="006F1B16"/>
    <w:rsid w:val="006F2B8B"/>
    <w:rsid w:val="006F31ED"/>
    <w:rsid w:val="006F5D29"/>
    <w:rsid w:val="006F6947"/>
    <w:rsid w:val="006F6FA9"/>
    <w:rsid w:val="007026A7"/>
    <w:rsid w:val="00703172"/>
    <w:rsid w:val="007061F5"/>
    <w:rsid w:val="00706F80"/>
    <w:rsid w:val="0070740F"/>
    <w:rsid w:val="007110F0"/>
    <w:rsid w:val="00712C05"/>
    <w:rsid w:val="00713A37"/>
    <w:rsid w:val="00713DA8"/>
    <w:rsid w:val="007154CB"/>
    <w:rsid w:val="0071696B"/>
    <w:rsid w:val="00716A85"/>
    <w:rsid w:val="007176D8"/>
    <w:rsid w:val="007200A2"/>
    <w:rsid w:val="00720A11"/>
    <w:rsid w:val="00721700"/>
    <w:rsid w:val="007229AC"/>
    <w:rsid w:val="00722AF8"/>
    <w:rsid w:val="007242AA"/>
    <w:rsid w:val="00724A90"/>
    <w:rsid w:val="00726627"/>
    <w:rsid w:val="007314B5"/>
    <w:rsid w:val="00732E6E"/>
    <w:rsid w:val="007344A7"/>
    <w:rsid w:val="00740295"/>
    <w:rsid w:val="007510C7"/>
    <w:rsid w:val="007527E8"/>
    <w:rsid w:val="00752BBA"/>
    <w:rsid w:val="00755B4B"/>
    <w:rsid w:val="0076291E"/>
    <w:rsid w:val="00762B6B"/>
    <w:rsid w:val="00762C75"/>
    <w:rsid w:val="00763A0C"/>
    <w:rsid w:val="00767DD4"/>
    <w:rsid w:val="007705EB"/>
    <w:rsid w:val="00770A78"/>
    <w:rsid w:val="00772C1F"/>
    <w:rsid w:val="00773483"/>
    <w:rsid w:val="0077460B"/>
    <w:rsid w:val="00774C98"/>
    <w:rsid w:val="00775D3A"/>
    <w:rsid w:val="00775EBE"/>
    <w:rsid w:val="00776A9B"/>
    <w:rsid w:val="007771BF"/>
    <w:rsid w:val="00787B92"/>
    <w:rsid w:val="00793228"/>
    <w:rsid w:val="00793820"/>
    <w:rsid w:val="00793B2C"/>
    <w:rsid w:val="0079462C"/>
    <w:rsid w:val="00795280"/>
    <w:rsid w:val="007958E5"/>
    <w:rsid w:val="007A36B9"/>
    <w:rsid w:val="007A36BB"/>
    <w:rsid w:val="007A3B7C"/>
    <w:rsid w:val="007B0EF8"/>
    <w:rsid w:val="007B2791"/>
    <w:rsid w:val="007B3EA5"/>
    <w:rsid w:val="007B4160"/>
    <w:rsid w:val="007B52DE"/>
    <w:rsid w:val="007C0060"/>
    <w:rsid w:val="007C28C9"/>
    <w:rsid w:val="007C3A87"/>
    <w:rsid w:val="007C5456"/>
    <w:rsid w:val="007C5F0D"/>
    <w:rsid w:val="007D013B"/>
    <w:rsid w:val="007D1564"/>
    <w:rsid w:val="007D1955"/>
    <w:rsid w:val="007D31DA"/>
    <w:rsid w:val="007D453A"/>
    <w:rsid w:val="007D47C2"/>
    <w:rsid w:val="007D481B"/>
    <w:rsid w:val="007E0251"/>
    <w:rsid w:val="007E0CD7"/>
    <w:rsid w:val="007E369D"/>
    <w:rsid w:val="007E3F66"/>
    <w:rsid w:val="007E529A"/>
    <w:rsid w:val="007E5C83"/>
    <w:rsid w:val="007E6175"/>
    <w:rsid w:val="007F3210"/>
    <w:rsid w:val="007F396E"/>
    <w:rsid w:val="007F5626"/>
    <w:rsid w:val="007F5C23"/>
    <w:rsid w:val="00802457"/>
    <w:rsid w:val="008033C8"/>
    <w:rsid w:val="008039AA"/>
    <w:rsid w:val="00803A1C"/>
    <w:rsid w:val="00806EF1"/>
    <w:rsid w:val="008119E3"/>
    <w:rsid w:val="008152AE"/>
    <w:rsid w:val="008157DB"/>
    <w:rsid w:val="00816483"/>
    <w:rsid w:val="00822CB3"/>
    <w:rsid w:val="008244DE"/>
    <w:rsid w:val="0083472A"/>
    <w:rsid w:val="00835975"/>
    <w:rsid w:val="008406E2"/>
    <w:rsid w:val="008409D9"/>
    <w:rsid w:val="00842246"/>
    <w:rsid w:val="00845262"/>
    <w:rsid w:val="008452B5"/>
    <w:rsid w:val="00845986"/>
    <w:rsid w:val="00845B58"/>
    <w:rsid w:val="00851602"/>
    <w:rsid w:val="00857057"/>
    <w:rsid w:val="008621E8"/>
    <w:rsid w:val="0086256E"/>
    <w:rsid w:val="00863193"/>
    <w:rsid w:val="0086361B"/>
    <w:rsid w:val="00863B52"/>
    <w:rsid w:val="00864CA3"/>
    <w:rsid w:val="0087001E"/>
    <w:rsid w:val="0087476F"/>
    <w:rsid w:val="00875CFB"/>
    <w:rsid w:val="00880EB1"/>
    <w:rsid w:val="00884B6D"/>
    <w:rsid w:val="00884C2F"/>
    <w:rsid w:val="00885D65"/>
    <w:rsid w:val="008873B5"/>
    <w:rsid w:val="00890FC8"/>
    <w:rsid w:val="00894A65"/>
    <w:rsid w:val="008966F5"/>
    <w:rsid w:val="0089773A"/>
    <w:rsid w:val="008A0863"/>
    <w:rsid w:val="008A3CB9"/>
    <w:rsid w:val="008A4306"/>
    <w:rsid w:val="008A4A3D"/>
    <w:rsid w:val="008A4FFD"/>
    <w:rsid w:val="008A5D8F"/>
    <w:rsid w:val="008A626F"/>
    <w:rsid w:val="008A6465"/>
    <w:rsid w:val="008A7225"/>
    <w:rsid w:val="008B0311"/>
    <w:rsid w:val="008B1004"/>
    <w:rsid w:val="008B27A1"/>
    <w:rsid w:val="008B3FD6"/>
    <w:rsid w:val="008B4273"/>
    <w:rsid w:val="008B54C8"/>
    <w:rsid w:val="008B5CA0"/>
    <w:rsid w:val="008C3044"/>
    <w:rsid w:val="008C7510"/>
    <w:rsid w:val="008D0C49"/>
    <w:rsid w:val="008D34D7"/>
    <w:rsid w:val="008D3B77"/>
    <w:rsid w:val="008D4BC2"/>
    <w:rsid w:val="008D5111"/>
    <w:rsid w:val="008E1B04"/>
    <w:rsid w:val="008E3138"/>
    <w:rsid w:val="008E3207"/>
    <w:rsid w:val="008E3B03"/>
    <w:rsid w:val="008E3DE9"/>
    <w:rsid w:val="008E6EB7"/>
    <w:rsid w:val="008E7617"/>
    <w:rsid w:val="008F47F5"/>
    <w:rsid w:val="008F5104"/>
    <w:rsid w:val="008F6EA9"/>
    <w:rsid w:val="008F6F77"/>
    <w:rsid w:val="00900CC3"/>
    <w:rsid w:val="0090245E"/>
    <w:rsid w:val="0090368A"/>
    <w:rsid w:val="0091040B"/>
    <w:rsid w:val="00911081"/>
    <w:rsid w:val="00915099"/>
    <w:rsid w:val="00917F79"/>
    <w:rsid w:val="00920367"/>
    <w:rsid w:val="00921020"/>
    <w:rsid w:val="00921F9A"/>
    <w:rsid w:val="00922564"/>
    <w:rsid w:val="00922AF8"/>
    <w:rsid w:val="00925DAB"/>
    <w:rsid w:val="00927DF8"/>
    <w:rsid w:val="009315EA"/>
    <w:rsid w:val="0093278A"/>
    <w:rsid w:val="00935D66"/>
    <w:rsid w:val="0093732F"/>
    <w:rsid w:val="00937A24"/>
    <w:rsid w:val="0094085F"/>
    <w:rsid w:val="00940F6E"/>
    <w:rsid w:val="00941286"/>
    <w:rsid w:val="00941500"/>
    <w:rsid w:val="009418B4"/>
    <w:rsid w:val="00943987"/>
    <w:rsid w:val="00944FB3"/>
    <w:rsid w:val="00945FBB"/>
    <w:rsid w:val="00951C46"/>
    <w:rsid w:val="00951C77"/>
    <w:rsid w:val="00954025"/>
    <w:rsid w:val="009559F6"/>
    <w:rsid w:val="00956B0C"/>
    <w:rsid w:val="00957121"/>
    <w:rsid w:val="0096118C"/>
    <w:rsid w:val="009640F5"/>
    <w:rsid w:val="00966AF7"/>
    <w:rsid w:val="00967B69"/>
    <w:rsid w:val="009728C3"/>
    <w:rsid w:val="00975682"/>
    <w:rsid w:val="00975E58"/>
    <w:rsid w:val="00976224"/>
    <w:rsid w:val="00982B3C"/>
    <w:rsid w:val="00985CEA"/>
    <w:rsid w:val="00985E16"/>
    <w:rsid w:val="009862F2"/>
    <w:rsid w:val="00986536"/>
    <w:rsid w:val="00986537"/>
    <w:rsid w:val="00986954"/>
    <w:rsid w:val="009872F0"/>
    <w:rsid w:val="00990C79"/>
    <w:rsid w:val="009926B3"/>
    <w:rsid w:val="009930B6"/>
    <w:rsid w:val="0099351B"/>
    <w:rsid w:val="0099518F"/>
    <w:rsid w:val="00996441"/>
    <w:rsid w:val="00996A31"/>
    <w:rsid w:val="009A3701"/>
    <w:rsid w:val="009A5CD9"/>
    <w:rsid w:val="009A5F8D"/>
    <w:rsid w:val="009A6BDA"/>
    <w:rsid w:val="009B13F0"/>
    <w:rsid w:val="009B342C"/>
    <w:rsid w:val="009B36AB"/>
    <w:rsid w:val="009B3DA9"/>
    <w:rsid w:val="009B3FE2"/>
    <w:rsid w:val="009B6D5B"/>
    <w:rsid w:val="009C0ECA"/>
    <w:rsid w:val="009C35E6"/>
    <w:rsid w:val="009C3B3A"/>
    <w:rsid w:val="009C7F87"/>
    <w:rsid w:val="009D0097"/>
    <w:rsid w:val="009D4B12"/>
    <w:rsid w:val="009D4D05"/>
    <w:rsid w:val="009D61C9"/>
    <w:rsid w:val="009E0898"/>
    <w:rsid w:val="009E5CBD"/>
    <w:rsid w:val="009F0115"/>
    <w:rsid w:val="009F4B58"/>
    <w:rsid w:val="009F5F30"/>
    <w:rsid w:val="00A043F7"/>
    <w:rsid w:val="00A05023"/>
    <w:rsid w:val="00A06AF5"/>
    <w:rsid w:val="00A071F5"/>
    <w:rsid w:val="00A12105"/>
    <w:rsid w:val="00A1354A"/>
    <w:rsid w:val="00A13EC8"/>
    <w:rsid w:val="00A14C1C"/>
    <w:rsid w:val="00A16082"/>
    <w:rsid w:val="00A17DEE"/>
    <w:rsid w:val="00A23F46"/>
    <w:rsid w:val="00A24477"/>
    <w:rsid w:val="00A2449C"/>
    <w:rsid w:val="00A24799"/>
    <w:rsid w:val="00A249DB"/>
    <w:rsid w:val="00A307DA"/>
    <w:rsid w:val="00A312FE"/>
    <w:rsid w:val="00A317E7"/>
    <w:rsid w:val="00A3519C"/>
    <w:rsid w:val="00A36DDC"/>
    <w:rsid w:val="00A37351"/>
    <w:rsid w:val="00A40307"/>
    <w:rsid w:val="00A404BB"/>
    <w:rsid w:val="00A41591"/>
    <w:rsid w:val="00A41D2C"/>
    <w:rsid w:val="00A434D0"/>
    <w:rsid w:val="00A47267"/>
    <w:rsid w:val="00A5426C"/>
    <w:rsid w:val="00A56189"/>
    <w:rsid w:val="00A56FF9"/>
    <w:rsid w:val="00A57FE1"/>
    <w:rsid w:val="00A62B83"/>
    <w:rsid w:val="00A6481F"/>
    <w:rsid w:val="00A65AD0"/>
    <w:rsid w:val="00A67CC1"/>
    <w:rsid w:val="00A71430"/>
    <w:rsid w:val="00A804C4"/>
    <w:rsid w:val="00A83016"/>
    <w:rsid w:val="00A86A05"/>
    <w:rsid w:val="00A87777"/>
    <w:rsid w:val="00A931DE"/>
    <w:rsid w:val="00A93B8F"/>
    <w:rsid w:val="00A94273"/>
    <w:rsid w:val="00A94D89"/>
    <w:rsid w:val="00AA45BF"/>
    <w:rsid w:val="00AA676F"/>
    <w:rsid w:val="00AA7361"/>
    <w:rsid w:val="00AB1D49"/>
    <w:rsid w:val="00AB2261"/>
    <w:rsid w:val="00AB2932"/>
    <w:rsid w:val="00AB45E7"/>
    <w:rsid w:val="00AB4A02"/>
    <w:rsid w:val="00AB4C6C"/>
    <w:rsid w:val="00AC053C"/>
    <w:rsid w:val="00AC1EB8"/>
    <w:rsid w:val="00AC2057"/>
    <w:rsid w:val="00AC35C9"/>
    <w:rsid w:val="00AC4A36"/>
    <w:rsid w:val="00AC4C4A"/>
    <w:rsid w:val="00AC4E5E"/>
    <w:rsid w:val="00AD0F1D"/>
    <w:rsid w:val="00AD1825"/>
    <w:rsid w:val="00AD35E0"/>
    <w:rsid w:val="00AD49D3"/>
    <w:rsid w:val="00AD6721"/>
    <w:rsid w:val="00AD756D"/>
    <w:rsid w:val="00AD7D8D"/>
    <w:rsid w:val="00AE0EC5"/>
    <w:rsid w:val="00AE1430"/>
    <w:rsid w:val="00AE3045"/>
    <w:rsid w:val="00AE545E"/>
    <w:rsid w:val="00AE6AAF"/>
    <w:rsid w:val="00AE7126"/>
    <w:rsid w:val="00AF0335"/>
    <w:rsid w:val="00AF1DDD"/>
    <w:rsid w:val="00AF2937"/>
    <w:rsid w:val="00AF6ECE"/>
    <w:rsid w:val="00AF71B4"/>
    <w:rsid w:val="00AF74DF"/>
    <w:rsid w:val="00B0044E"/>
    <w:rsid w:val="00B00F43"/>
    <w:rsid w:val="00B011A8"/>
    <w:rsid w:val="00B0126B"/>
    <w:rsid w:val="00B01FFE"/>
    <w:rsid w:val="00B022EC"/>
    <w:rsid w:val="00B02B9D"/>
    <w:rsid w:val="00B05EE8"/>
    <w:rsid w:val="00B11439"/>
    <w:rsid w:val="00B12D21"/>
    <w:rsid w:val="00B13337"/>
    <w:rsid w:val="00B20C22"/>
    <w:rsid w:val="00B2358E"/>
    <w:rsid w:val="00B27344"/>
    <w:rsid w:val="00B31C20"/>
    <w:rsid w:val="00B33F74"/>
    <w:rsid w:val="00B344AF"/>
    <w:rsid w:val="00B35AEC"/>
    <w:rsid w:val="00B40815"/>
    <w:rsid w:val="00B41837"/>
    <w:rsid w:val="00B4239A"/>
    <w:rsid w:val="00B4239D"/>
    <w:rsid w:val="00B42C64"/>
    <w:rsid w:val="00B42CC3"/>
    <w:rsid w:val="00B42F1A"/>
    <w:rsid w:val="00B44D28"/>
    <w:rsid w:val="00B45C15"/>
    <w:rsid w:val="00B47CDD"/>
    <w:rsid w:val="00B51E4A"/>
    <w:rsid w:val="00B526A6"/>
    <w:rsid w:val="00B54560"/>
    <w:rsid w:val="00B5476E"/>
    <w:rsid w:val="00B54AE1"/>
    <w:rsid w:val="00B642E5"/>
    <w:rsid w:val="00B72AAD"/>
    <w:rsid w:val="00B738B2"/>
    <w:rsid w:val="00B740C9"/>
    <w:rsid w:val="00B7534B"/>
    <w:rsid w:val="00B756D1"/>
    <w:rsid w:val="00B77C4E"/>
    <w:rsid w:val="00B81679"/>
    <w:rsid w:val="00B81C94"/>
    <w:rsid w:val="00B84750"/>
    <w:rsid w:val="00B854FF"/>
    <w:rsid w:val="00B860CE"/>
    <w:rsid w:val="00B87B54"/>
    <w:rsid w:val="00B93EB9"/>
    <w:rsid w:val="00B95018"/>
    <w:rsid w:val="00B9741F"/>
    <w:rsid w:val="00B977E9"/>
    <w:rsid w:val="00BA0F76"/>
    <w:rsid w:val="00BA1F9A"/>
    <w:rsid w:val="00BA2DA3"/>
    <w:rsid w:val="00BA5064"/>
    <w:rsid w:val="00BA5914"/>
    <w:rsid w:val="00BA5B3E"/>
    <w:rsid w:val="00BA6E04"/>
    <w:rsid w:val="00BB002C"/>
    <w:rsid w:val="00BB3664"/>
    <w:rsid w:val="00BB3772"/>
    <w:rsid w:val="00BC0931"/>
    <w:rsid w:val="00BC1C13"/>
    <w:rsid w:val="00BC2D8C"/>
    <w:rsid w:val="00BC3241"/>
    <w:rsid w:val="00BC35B2"/>
    <w:rsid w:val="00BC758E"/>
    <w:rsid w:val="00BD1172"/>
    <w:rsid w:val="00BD17C6"/>
    <w:rsid w:val="00BD1A67"/>
    <w:rsid w:val="00BD2D14"/>
    <w:rsid w:val="00BD3E72"/>
    <w:rsid w:val="00BD45CC"/>
    <w:rsid w:val="00BD6F35"/>
    <w:rsid w:val="00BE26C2"/>
    <w:rsid w:val="00BE3563"/>
    <w:rsid w:val="00BE4F28"/>
    <w:rsid w:val="00BE6BF0"/>
    <w:rsid w:val="00BE77A0"/>
    <w:rsid w:val="00BF5D6C"/>
    <w:rsid w:val="00BF63BA"/>
    <w:rsid w:val="00C00831"/>
    <w:rsid w:val="00C0272C"/>
    <w:rsid w:val="00C07ED3"/>
    <w:rsid w:val="00C07F2E"/>
    <w:rsid w:val="00C143F7"/>
    <w:rsid w:val="00C15233"/>
    <w:rsid w:val="00C17103"/>
    <w:rsid w:val="00C17EF6"/>
    <w:rsid w:val="00C203CC"/>
    <w:rsid w:val="00C20BE4"/>
    <w:rsid w:val="00C20FC8"/>
    <w:rsid w:val="00C22410"/>
    <w:rsid w:val="00C24932"/>
    <w:rsid w:val="00C2745E"/>
    <w:rsid w:val="00C35401"/>
    <w:rsid w:val="00C36C2D"/>
    <w:rsid w:val="00C42DBA"/>
    <w:rsid w:val="00C43813"/>
    <w:rsid w:val="00C456AC"/>
    <w:rsid w:val="00C47464"/>
    <w:rsid w:val="00C5042C"/>
    <w:rsid w:val="00C52B16"/>
    <w:rsid w:val="00C54970"/>
    <w:rsid w:val="00C5732A"/>
    <w:rsid w:val="00C62533"/>
    <w:rsid w:val="00C63B58"/>
    <w:rsid w:val="00C63CB6"/>
    <w:rsid w:val="00C64AD1"/>
    <w:rsid w:val="00C65B29"/>
    <w:rsid w:val="00C6782D"/>
    <w:rsid w:val="00C6788C"/>
    <w:rsid w:val="00C67E37"/>
    <w:rsid w:val="00C7164C"/>
    <w:rsid w:val="00C738C2"/>
    <w:rsid w:val="00C7435B"/>
    <w:rsid w:val="00C75055"/>
    <w:rsid w:val="00C77824"/>
    <w:rsid w:val="00C8503B"/>
    <w:rsid w:val="00C9099E"/>
    <w:rsid w:val="00C91319"/>
    <w:rsid w:val="00C9144E"/>
    <w:rsid w:val="00C92375"/>
    <w:rsid w:val="00C92D70"/>
    <w:rsid w:val="00CA2731"/>
    <w:rsid w:val="00CA5ECA"/>
    <w:rsid w:val="00CA6E67"/>
    <w:rsid w:val="00CB06AE"/>
    <w:rsid w:val="00CB112D"/>
    <w:rsid w:val="00CB6D3C"/>
    <w:rsid w:val="00CC3344"/>
    <w:rsid w:val="00CC50A0"/>
    <w:rsid w:val="00CC6E21"/>
    <w:rsid w:val="00CC71FB"/>
    <w:rsid w:val="00CD0462"/>
    <w:rsid w:val="00CD0FBE"/>
    <w:rsid w:val="00CD224D"/>
    <w:rsid w:val="00CD45DE"/>
    <w:rsid w:val="00CD62B7"/>
    <w:rsid w:val="00CD7A99"/>
    <w:rsid w:val="00CD7D69"/>
    <w:rsid w:val="00CE0E9C"/>
    <w:rsid w:val="00CE1D2B"/>
    <w:rsid w:val="00CE2B07"/>
    <w:rsid w:val="00CE57EE"/>
    <w:rsid w:val="00CE5892"/>
    <w:rsid w:val="00CE7F76"/>
    <w:rsid w:val="00CF1E39"/>
    <w:rsid w:val="00CF2D57"/>
    <w:rsid w:val="00D02A3E"/>
    <w:rsid w:val="00D07754"/>
    <w:rsid w:val="00D07F04"/>
    <w:rsid w:val="00D1567E"/>
    <w:rsid w:val="00D15ABF"/>
    <w:rsid w:val="00D15E1C"/>
    <w:rsid w:val="00D162D3"/>
    <w:rsid w:val="00D16769"/>
    <w:rsid w:val="00D16846"/>
    <w:rsid w:val="00D16FB3"/>
    <w:rsid w:val="00D22D27"/>
    <w:rsid w:val="00D24AD8"/>
    <w:rsid w:val="00D25AEF"/>
    <w:rsid w:val="00D27207"/>
    <w:rsid w:val="00D328BC"/>
    <w:rsid w:val="00D34A0B"/>
    <w:rsid w:val="00D368E3"/>
    <w:rsid w:val="00D37938"/>
    <w:rsid w:val="00D40A8E"/>
    <w:rsid w:val="00D4131A"/>
    <w:rsid w:val="00D44211"/>
    <w:rsid w:val="00D462CE"/>
    <w:rsid w:val="00D47398"/>
    <w:rsid w:val="00D5066C"/>
    <w:rsid w:val="00D51AAF"/>
    <w:rsid w:val="00D521C3"/>
    <w:rsid w:val="00D53460"/>
    <w:rsid w:val="00D53B7C"/>
    <w:rsid w:val="00D53DD3"/>
    <w:rsid w:val="00D54CAE"/>
    <w:rsid w:val="00D55030"/>
    <w:rsid w:val="00D56359"/>
    <w:rsid w:val="00D56711"/>
    <w:rsid w:val="00D600B5"/>
    <w:rsid w:val="00D605AC"/>
    <w:rsid w:val="00D617EC"/>
    <w:rsid w:val="00D636EA"/>
    <w:rsid w:val="00D6547C"/>
    <w:rsid w:val="00D72344"/>
    <w:rsid w:val="00D73B82"/>
    <w:rsid w:val="00D762F7"/>
    <w:rsid w:val="00D76860"/>
    <w:rsid w:val="00D77419"/>
    <w:rsid w:val="00D807B3"/>
    <w:rsid w:val="00D80B22"/>
    <w:rsid w:val="00D81BA9"/>
    <w:rsid w:val="00D83A14"/>
    <w:rsid w:val="00D85978"/>
    <w:rsid w:val="00D9061C"/>
    <w:rsid w:val="00D912D3"/>
    <w:rsid w:val="00D91406"/>
    <w:rsid w:val="00D91ED9"/>
    <w:rsid w:val="00D9213D"/>
    <w:rsid w:val="00D938A5"/>
    <w:rsid w:val="00D956C1"/>
    <w:rsid w:val="00DA0CD7"/>
    <w:rsid w:val="00DA24A5"/>
    <w:rsid w:val="00DA6B0E"/>
    <w:rsid w:val="00DB0331"/>
    <w:rsid w:val="00DB1B19"/>
    <w:rsid w:val="00DB3545"/>
    <w:rsid w:val="00DB4841"/>
    <w:rsid w:val="00DB648E"/>
    <w:rsid w:val="00DC08F1"/>
    <w:rsid w:val="00DC0F66"/>
    <w:rsid w:val="00DD0636"/>
    <w:rsid w:val="00DD1EA3"/>
    <w:rsid w:val="00DD38B9"/>
    <w:rsid w:val="00DD579C"/>
    <w:rsid w:val="00DD7028"/>
    <w:rsid w:val="00DE014A"/>
    <w:rsid w:val="00DE1CF1"/>
    <w:rsid w:val="00DE2394"/>
    <w:rsid w:val="00DE3B7D"/>
    <w:rsid w:val="00DE4DA1"/>
    <w:rsid w:val="00DE4F69"/>
    <w:rsid w:val="00DE50AB"/>
    <w:rsid w:val="00DE5938"/>
    <w:rsid w:val="00DE602E"/>
    <w:rsid w:val="00DE71BF"/>
    <w:rsid w:val="00DE75BA"/>
    <w:rsid w:val="00DF49DD"/>
    <w:rsid w:val="00DF56A0"/>
    <w:rsid w:val="00DF5D41"/>
    <w:rsid w:val="00E00777"/>
    <w:rsid w:val="00E02447"/>
    <w:rsid w:val="00E052E9"/>
    <w:rsid w:val="00E06AAD"/>
    <w:rsid w:val="00E07969"/>
    <w:rsid w:val="00E12C46"/>
    <w:rsid w:val="00E12DA4"/>
    <w:rsid w:val="00E132D1"/>
    <w:rsid w:val="00E14D27"/>
    <w:rsid w:val="00E162D6"/>
    <w:rsid w:val="00E16589"/>
    <w:rsid w:val="00E22906"/>
    <w:rsid w:val="00E229C8"/>
    <w:rsid w:val="00E26567"/>
    <w:rsid w:val="00E26B32"/>
    <w:rsid w:val="00E27713"/>
    <w:rsid w:val="00E27A70"/>
    <w:rsid w:val="00E31A28"/>
    <w:rsid w:val="00E334A1"/>
    <w:rsid w:val="00E342FF"/>
    <w:rsid w:val="00E345FB"/>
    <w:rsid w:val="00E35B49"/>
    <w:rsid w:val="00E37930"/>
    <w:rsid w:val="00E37B7B"/>
    <w:rsid w:val="00E37FE8"/>
    <w:rsid w:val="00E43838"/>
    <w:rsid w:val="00E43983"/>
    <w:rsid w:val="00E44FA7"/>
    <w:rsid w:val="00E50289"/>
    <w:rsid w:val="00E5062D"/>
    <w:rsid w:val="00E51368"/>
    <w:rsid w:val="00E527EE"/>
    <w:rsid w:val="00E533BD"/>
    <w:rsid w:val="00E53B42"/>
    <w:rsid w:val="00E53D97"/>
    <w:rsid w:val="00E573C2"/>
    <w:rsid w:val="00E6233E"/>
    <w:rsid w:val="00E633EB"/>
    <w:rsid w:val="00E637B3"/>
    <w:rsid w:val="00E646EE"/>
    <w:rsid w:val="00E64CCD"/>
    <w:rsid w:val="00E70235"/>
    <w:rsid w:val="00E70772"/>
    <w:rsid w:val="00E70D67"/>
    <w:rsid w:val="00E714EB"/>
    <w:rsid w:val="00E75105"/>
    <w:rsid w:val="00E756CB"/>
    <w:rsid w:val="00E7674E"/>
    <w:rsid w:val="00E77800"/>
    <w:rsid w:val="00E77D01"/>
    <w:rsid w:val="00E80960"/>
    <w:rsid w:val="00E830DF"/>
    <w:rsid w:val="00E833F3"/>
    <w:rsid w:val="00E852AA"/>
    <w:rsid w:val="00E85B50"/>
    <w:rsid w:val="00E9277A"/>
    <w:rsid w:val="00E941EC"/>
    <w:rsid w:val="00E94D82"/>
    <w:rsid w:val="00E94E4A"/>
    <w:rsid w:val="00E97A21"/>
    <w:rsid w:val="00EA11E5"/>
    <w:rsid w:val="00EA1857"/>
    <w:rsid w:val="00EA269E"/>
    <w:rsid w:val="00EA2C16"/>
    <w:rsid w:val="00EA437C"/>
    <w:rsid w:val="00EA5BE9"/>
    <w:rsid w:val="00EB0315"/>
    <w:rsid w:val="00EB7C82"/>
    <w:rsid w:val="00EC1A41"/>
    <w:rsid w:val="00EC1C2E"/>
    <w:rsid w:val="00EC28B3"/>
    <w:rsid w:val="00EC57C3"/>
    <w:rsid w:val="00ED13B8"/>
    <w:rsid w:val="00ED2CB9"/>
    <w:rsid w:val="00ED52A8"/>
    <w:rsid w:val="00EF5BDF"/>
    <w:rsid w:val="00EF6135"/>
    <w:rsid w:val="00EF6181"/>
    <w:rsid w:val="00EF7A39"/>
    <w:rsid w:val="00F006D5"/>
    <w:rsid w:val="00F00C71"/>
    <w:rsid w:val="00F022A6"/>
    <w:rsid w:val="00F02BEC"/>
    <w:rsid w:val="00F06985"/>
    <w:rsid w:val="00F10DE0"/>
    <w:rsid w:val="00F123B4"/>
    <w:rsid w:val="00F12C40"/>
    <w:rsid w:val="00F1371B"/>
    <w:rsid w:val="00F1388E"/>
    <w:rsid w:val="00F14CCF"/>
    <w:rsid w:val="00F15ACF"/>
    <w:rsid w:val="00F16C0D"/>
    <w:rsid w:val="00F17BEC"/>
    <w:rsid w:val="00F23722"/>
    <w:rsid w:val="00F259E6"/>
    <w:rsid w:val="00F27BE8"/>
    <w:rsid w:val="00F30943"/>
    <w:rsid w:val="00F3158E"/>
    <w:rsid w:val="00F3300F"/>
    <w:rsid w:val="00F34F98"/>
    <w:rsid w:val="00F35D8D"/>
    <w:rsid w:val="00F36F99"/>
    <w:rsid w:val="00F37813"/>
    <w:rsid w:val="00F40293"/>
    <w:rsid w:val="00F40849"/>
    <w:rsid w:val="00F40DB3"/>
    <w:rsid w:val="00F418F8"/>
    <w:rsid w:val="00F47809"/>
    <w:rsid w:val="00F5033C"/>
    <w:rsid w:val="00F50613"/>
    <w:rsid w:val="00F5062E"/>
    <w:rsid w:val="00F5177E"/>
    <w:rsid w:val="00F56034"/>
    <w:rsid w:val="00F576B3"/>
    <w:rsid w:val="00F61942"/>
    <w:rsid w:val="00F637DC"/>
    <w:rsid w:val="00F64301"/>
    <w:rsid w:val="00F64F2C"/>
    <w:rsid w:val="00F666EF"/>
    <w:rsid w:val="00F66983"/>
    <w:rsid w:val="00F673C9"/>
    <w:rsid w:val="00F714C5"/>
    <w:rsid w:val="00F73B60"/>
    <w:rsid w:val="00F7765A"/>
    <w:rsid w:val="00F806C6"/>
    <w:rsid w:val="00F80BB8"/>
    <w:rsid w:val="00F8129D"/>
    <w:rsid w:val="00F8200B"/>
    <w:rsid w:val="00F82AD0"/>
    <w:rsid w:val="00F832BF"/>
    <w:rsid w:val="00F83C9E"/>
    <w:rsid w:val="00F84AE6"/>
    <w:rsid w:val="00F8643C"/>
    <w:rsid w:val="00F92925"/>
    <w:rsid w:val="00F96C37"/>
    <w:rsid w:val="00FA0C53"/>
    <w:rsid w:val="00FA6EB7"/>
    <w:rsid w:val="00FA7BB6"/>
    <w:rsid w:val="00FA7FB1"/>
    <w:rsid w:val="00FB1823"/>
    <w:rsid w:val="00FB2459"/>
    <w:rsid w:val="00FB2752"/>
    <w:rsid w:val="00FB5033"/>
    <w:rsid w:val="00FB74EC"/>
    <w:rsid w:val="00FC61E3"/>
    <w:rsid w:val="00FD0F27"/>
    <w:rsid w:val="00FD1933"/>
    <w:rsid w:val="00FD3027"/>
    <w:rsid w:val="00FD3D83"/>
    <w:rsid w:val="00FD3E05"/>
    <w:rsid w:val="00FD7FFE"/>
    <w:rsid w:val="00FE094C"/>
    <w:rsid w:val="00FE3C1B"/>
    <w:rsid w:val="00FF09E1"/>
    <w:rsid w:val="00FF42A1"/>
    <w:rsid w:val="00FF5FE4"/>
    <w:rsid w:val="00FF6C70"/>
    <w:rsid w:val="00FF6F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AA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BE1"/>
    <w:pPr>
      <w:spacing w:after="200" w:line="276" w:lineRule="auto"/>
    </w:pPr>
  </w:style>
  <w:style w:type="paragraph" w:styleId="Heading1">
    <w:name w:val="heading 1"/>
    <w:basedOn w:val="Normal"/>
    <w:next w:val="Normal"/>
    <w:link w:val="Heading1Char"/>
    <w:uiPriority w:val="9"/>
    <w:qFormat/>
    <w:rsid w:val="00793B2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6F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F91"/>
    <w:rPr>
      <w:rFonts w:ascii="Segoe UI" w:hAnsi="Segoe UI" w:cs="Segoe UI"/>
      <w:sz w:val="18"/>
      <w:szCs w:val="18"/>
    </w:rPr>
  </w:style>
  <w:style w:type="character" w:styleId="Hyperlink">
    <w:name w:val="Hyperlink"/>
    <w:basedOn w:val="DefaultParagraphFont"/>
    <w:uiPriority w:val="99"/>
    <w:unhideWhenUsed/>
    <w:rsid w:val="00A47267"/>
    <w:rPr>
      <w:color w:val="0563C1" w:themeColor="hyperlink"/>
      <w:u w:val="single"/>
    </w:rPr>
  </w:style>
  <w:style w:type="paragraph" w:styleId="NormalWeb">
    <w:name w:val="Normal (Web)"/>
    <w:basedOn w:val="Normal"/>
    <w:uiPriority w:val="99"/>
    <w:semiHidden/>
    <w:unhideWhenUsed/>
    <w:rsid w:val="00CE0E9C"/>
    <w:rPr>
      <w:rFonts w:ascii="Times New Roman" w:hAnsi="Times New Roman" w:cs="Times New Roman"/>
      <w:sz w:val="24"/>
      <w:szCs w:val="24"/>
    </w:rPr>
  </w:style>
  <w:style w:type="character" w:customStyle="1" w:styleId="Heading1Char">
    <w:name w:val="Heading 1 Char"/>
    <w:basedOn w:val="DefaultParagraphFont"/>
    <w:link w:val="Heading1"/>
    <w:uiPriority w:val="9"/>
    <w:rsid w:val="00793B2C"/>
    <w:rPr>
      <w:rFonts w:asciiTheme="majorHAnsi" w:eastAsiaTheme="majorEastAsia" w:hAnsiTheme="majorHAnsi" w:cstheme="majorBidi"/>
      <w:b/>
      <w:bCs/>
      <w:color w:val="2E74B5" w:themeColor="accent1" w:themeShade="BF"/>
      <w:sz w:val="28"/>
      <w:szCs w:val="28"/>
    </w:rPr>
  </w:style>
  <w:style w:type="character" w:styleId="CommentReference">
    <w:name w:val="annotation reference"/>
    <w:basedOn w:val="DefaultParagraphFont"/>
    <w:uiPriority w:val="99"/>
    <w:semiHidden/>
    <w:unhideWhenUsed/>
    <w:rsid w:val="00A13EC8"/>
    <w:rPr>
      <w:sz w:val="16"/>
      <w:szCs w:val="16"/>
    </w:rPr>
  </w:style>
  <w:style w:type="paragraph" w:styleId="CommentText">
    <w:name w:val="annotation text"/>
    <w:basedOn w:val="Normal"/>
    <w:link w:val="CommentTextChar"/>
    <w:uiPriority w:val="99"/>
    <w:semiHidden/>
    <w:unhideWhenUsed/>
    <w:rsid w:val="00A13EC8"/>
    <w:pPr>
      <w:spacing w:line="240" w:lineRule="auto"/>
    </w:pPr>
    <w:rPr>
      <w:sz w:val="20"/>
      <w:szCs w:val="20"/>
    </w:rPr>
  </w:style>
  <w:style w:type="character" w:customStyle="1" w:styleId="CommentTextChar">
    <w:name w:val="Comment Text Char"/>
    <w:basedOn w:val="DefaultParagraphFont"/>
    <w:link w:val="CommentText"/>
    <w:uiPriority w:val="99"/>
    <w:semiHidden/>
    <w:rsid w:val="00A13EC8"/>
    <w:rPr>
      <w:sz w:val="20"/>
      <w:szCs w:val="20"/>
    </w:rPr>
  </w:style>
  <w:style w:type="paragraph" w:styleId="CommentSubject">
    <w:name w:val="annotation subject"/>
    <w:basedOn w:val="CommentText"/>
    <w:next w:val="CommentText"/>
    <w:link w:val="CommentSubjectChar"/>
    <w:uiPriority w:val="99"/>
    <w:semiHidden/>
    <w:unhideWhenUsed/>
    <w:rsid w:val="00A13EC8"/>
    <w:rPr>
      <w:b/>
      <w:bCs/>
    </w:rPr>
  </w:style>
  <w:style w:type="character" w:customStyle="1" w:styleId="CommentSubjectChar">
    <w:name w:val="Comment Subject Char"/>
    <w:basedOn w:val="CommentTextChar"/>
    <w:link w:val="CommentSubject"/>
    <w:uiPriority w:val="99"/>
    <w:semiHidden/>
    <w:rsid w:val="00A13EC8"/>
    <w:rPr>
      <w:b/>
      <w:bCs/>
      <w:sz w:val="20"/>
      <w:szCs w:val="20"/>
    </w:rPr>
  </w:style>
  <w:style w:type="paragraph" w:styleId="Revision">
    <w:name w:val="Revision"/>
    <w:hidden/>
    <w:uiPriority w:val="99"/>
    <w:semiHidden/>
    <w:rsid w:val="00A13EC8"/>
    <w:pPr>
      <w:spacing w:after="0" w:line="240" w:lineRule="auto"/>
    </w:pPr>
  </w:style>
  <w:style w:type="paragraph" w:styleId="ListParagraph">
    <w:name w:val="List Paragraph"/>
    <w:basedOn w:val="Normal"/>
    <w:uiPriority w:val="34"/>
    <w:qFormat/>
    <w:rsid w:val="00355B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BE1"/>
    <w:pPr>
      <w:spacing w:after="200" w:line="276" w:lineRule="auto"/>
    </w:pPr>
  </w:style>
  <w:style w:type="paragraph" w:styleId="Heading1">
    <w:name w:val="heading 1"/>
    <w:basedOn w:val="Normal"/>
    <w:next w:val="Normal"/>
    <w:link w:val="Heading1Char"/>
    <w:uiPriority w:val="9"/>
    <w:qFormat/>
    <w:rsid w:val="00793B2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6F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F91"/>
    <w:rPr>
      <w:rFonts w:ascii="Segoe UI" w:hAnsi="Segoe UI" w:cs="Segoe UI"/>
      <w:sz w:val="18"/>
      <w:szCs w:val="18"/>
    </w:rPr>
  </w:style>
  <w:style w:type="character" w:styleId="Hyperlink">
    <w:name w:val="Hyperlink"/>
    <w:basedOn w:val="DefaultParagraphFont"/>
    <w:uiPriority w:val="99"/>
    <w:unhideWhenUsed/>
    <w:rsid w:val="00A47267"/>
    <w:rPr>
      <w:color w:val="0563C1" w:themeColor="hyperlink"/>
      <w:u w:val="single"/>
    </w:rPr>
  </w:style>
  <w:style w:type="paragraph" w:styleId="NormalWeb">
    <w:name w:val="Normal (Web)"/>
    <w:basedOn w:val="Normal"/>
    <w:uiPriority w:val="99"/>
    <w:semiHidden/>
    <w:unhideWhenUsed/>
    <w:rsid w:val="00CE0E9C"/>
    <w:rPr>
      <w:rFonts w:ascii="Times New Roman" w:hAnsi="Times New Roman" w:cs="Times New Roman"/>
      <w:sz w:val="24"/>
      <w:szCs w:val="24"/>
    </w:rPr>
  </w:style>
  <w:style w:type="character" w:customStyle="1" w:styleId="Heading1Char">
    <w:name w:val="Heading 1 Char"/>
    <w:basedOn w:val="DefaultParagraphFont"/>
    <w:link w:val="Heading1"/>
    <w:uiPriority w:val="9"/>
    <w:rsid w:val="00793B2C"/>
    <w:rPr>
      <w:rFonts w:asciiTheme="majorHAnsi" w:eastAsiaTheme="majorEastAsia" w:hAnsiTheme="majorHAnsi" w:cstheme="majorBidi"/>
      <w:b/>
      <w:bCs/>
      <w:color w:val="2E74B5" w:themeColor="accent1" w:themeShade="BF"/>
      <w:sz w:val="28"/>
      <w:szCs w:val="28"/>
    </w:rPr>
  </w:style>
  <w:style w:type="character" w:styleId="CommentReference">
    <w:name w:val="annotation reference"/>
    <w:basedOn w:val="DefaultParagraphFont"/>
    <w:uiPriority w:val="99"/>
    <w:semiHidden/>
    <w:unhideWhenUsed/>
    <w:rsid w:val="00A13EC8"/>
    <w:rPr>
      <w:sz w:val="16"/>
      <w:szCs w:val="16"/>
    </w:rPr>
  </w:style>
  <w:style w:type="paragraph" w:styleId="CommentText">
    <w:name w:val="annotation text"/>
    <w:basedOn w:val="Normal"/>
    <w:link w:val="CommentTextChar"/>
    <w:uiPriority w:val="99"/>
    <w:semiHidden/>
    <w:unhideWhenUsed/>
    <w:rsid w:val="00A13EC8"/>
    <w:pPr>
      <w:spacing w:line="240" w:lineRule="auto"/>
    </w:pPr>
    <w:rPr>
      <w:sz w:val="20"/>
      <w:szCs w:val="20"/>
    </w:rPr>
  </w:style>
  <w:style w:type="character" w:customStyle="1" w:styleId="CommentTextChar">
    <w:name w:val="Comment Text Char"/>
    <w:basedOn w:val="DefaultParagraphFont"/>
    <w:link w:val="CommentText"/>
    <w:uiPriority w:val="99"/>
    <w:semiHidden/>
    <w:rsid w:val="00A13EC8"/>
    <w:rPr>
      <w:sz w:val="20"/>
      <w:szCs w:val="20"/>
    </w:rPr>
  </w:style>
  <w:style w:type="paragraph" w:styleId="CommentSubject">
    <w:name w:val="annotation subject"/>
    <w:basedOn w:val="CommentText"/>
    <w:next w:val="CommentText"/>
    <w:link w:val="CommentSubjectChar"/>
    <w:uiPriority w:val="99"/>
    <w:semiHidden/>
    <w:unhideWhenUsed/>
    <w:rsid w:val="00A13EC8"/>
    <w:rPr>
      <w:b/>
      <w:bCs/>
    </w:rPr>
  </w:style>
  <w:style w:type="character" w:customStyle="1" w:styleId="CommentSubjectChar">
    <w:name w:val="Comment Subject Char"/>
    <w:basedOn w:val="CommentTextChar"/>
    <w:link w:val="CommentSubject"/>
    <w:uiPriority w:val="99"/>
    <w:semiHidden/>
    <w:rsid w:val="00A13EC8"/>
    <w:rPr>
      <w:b/>
      <w:bCs/>
      <w:sz w:val="20"/>
      <w:szCs w:val="20"/>
    </w:rPr>
  </w:style>
  <w:style w:type="paragraph" w:styleId="Revision">
    <w:name w:val="Revision"/>
    <w:hidden/>
    <w:uiPriority w:val="99"/>
    <w:semiHidden/>
    <w:rsid w:val="00A13EC8"/>
    <w:pPr>
      <w:spacing w:after="0" w:line="240" w:lineRule="auto"/>
    </w:pPr>
  </w:style>
  <w:style w:type="paragraph" w:styleId="ListParagraph">
    <w:name w:val="List Paragraph"/>
    <w:basedOn w:val="Normal"/>
    <w:uiPriority w:val="34"/>
    <w:qFormat/>
    <w:rsid w:val="00355B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048280">
      <w:bodyDiv w:val="1"/>
      <w:marLeft w:val="0"/>
      <w:marRight w:val="0"/>
      <w:marTop w:val="0"/>
      <w:marBottom w:val="0"/>
      <w:divBdr>
        <w:top w:val="none" w:sz="0" w:space="0" w:color="auto"/>
        <w:left w:val="none" w:sz="0" w:space="0" w:color="auto"/>
        <w:bottom w:val="none" w:sz="0" w:space="0" w:color="auto"/>
        <w:right w:val="none" w:sz="0" w:space="0" w:color="auto"/>
      </w:divBdr>
    </w:div>
    <w:div w:id="192625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12</Pages>
  <Words>28767</Words>
  <Characters>163977</Characters>
  <Application>Microsoft Office Word</Application>
  <DocSecurity>0</DocSecurity>
  <Lines>1366</Lines>
  <Paragraphs>384</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192360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bnlampl</dc:creator>
  <cp:lastModifiedBy>yon</cp:lastModifiedBy>
  <cp:revision>2</cp:revision>
  <dcterms:created xsi:type="dcterms:W3CDTF">2016-07-12T10:28:00Z</dcterms:created>
  <dcterms:modified xsi:type="dcterms:W3CDTF">2016-07-12T10:28:00Z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id="FjRtRrW9"/&gt;&lt;style id="http://www.zotero.org/styles/neuroscience" hasBibliography="1" bibliographyStyleHasBeenSet="0"/&gt;&lt;prefs&gt;&lt;pref name="fieldType" value="Field"/&gt;&lt;pref name="storeReferences" </vt:lpwstr>
  </property>
  <property fmtid="{D5CDD505-2E9C-101B-9397-08002B2CF9AE}" pid="3" name="ZOTERO_PREF_2">
    <vt:lpwstr>value="true"/&gt;&lt;pref name="automaticJournalAbbreviations" value="true"/&gt;&lt;pref name="noteType" value=""/&gt;&lt;/prefs&gt;&lt;/data&gt;</vt:lpwstr>
  </property>
</Properties>
</file>